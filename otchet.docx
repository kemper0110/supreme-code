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C57F" w14:textId="2BFB8720" w:rsidR="008E1B9C" w:rsidRDefault="009F048F" w:rsidP="009F048F">
      <w:pPr>
        <w:jc w:val="center"/>
        <w:rPr>
          <w:b/>
        </w:rPr>
      </w:pPr>
      <w:r w:rsidRPr="009F048F">
        <w:rPr>
          <w:b/>
        </w:rPr>
        <w:t>Содержание</w:t>
      </w:r>
    </w:p>
    <w:p w14:paraId="61583601" w14:textId="0E022B36" w:rsidR="007B1364" w:rsidRDefault="009F048F"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b/>
        </w:rPr>
        <w:fldChar w:fldCharType="begin"/>
      </w:r>
      <w:r>
        <w:rPr>
          <w:b/>
        </w:rPr>
        <w:instrText xml:space="preserve"> TOC \o "1-3" \u </w:instrText>
      </w:r>
      <w:r>
        <w:rPr>
          <w:b/>
        </w:rPr>
        <w:fldChar w:fldCharType="separate"/>
      </w:r>
      <w:r w:rsidR="007B1364">
        <w:rPr>
          <w:noProof/>
        </w:rPr>
        <w:t>Введение</w:t>
      </w:r>
      <w:r w:rsidR="007B1364">
        <w:rPr>
          <w:noProof/>
        </w:rPr>
        <w:tab/>
      </w:r>
      <w:r w:rsidR="007B1364">
        <w:rPr>
          <w:noProof/>
        </w:rPr>
        <w:fldChar w:fldCharType="begin"/>
      </w:r>
      <w:r w:rsidR="007B1364">
        <w:rPr>
          <w:noProof/>
        </w:rPr>
        <w:instrText xml:space="preserve"> PAGEREF _Toc71826213 \h </w:instrText>
      </w:r>
      <w:r w:rsidR="007B1364">
        <w:rPr>
          <w:noProof/>
        </w:rPr>
      </w:r>
      <w:r w:rsidR="007B1364">
        <w:rPr>
          <w:noProof/>
        </w:rPr>
        <w:fldChar w:fldCharType="separate"/>
      </w:r>
      <w:r w:rsidR="00772D9F">
        <w:rPr>
          <w:noProof/>
        </w:rPr>
        <w:t>5</w:t>
      </w:r>
      <w:r w:rsidR="007B1364">
        <w:rPr>
          <w:noProof/>
        </w:rPr>
        <w:fldChar w:fldCharType="end"/>
      </w:r>
    </w:p>
    <w:p w14:paraId="101CA985" w14:textId="08A74D46"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1 Теоретический раздел</w:t>
      </w:r>
      <w:r>
        <w:rPr>
          <w:noProof/>
        </w:rPr>
        <w:tab/>
      </w:r>
      <w:r>
        <w:rPr>
          <w:noProof/>
        </w:rPr>
        <w:fldChar w:fldCharType="begin"/>
      </w:r>
      <w:r>
        <w:rPr>
          <w:noProof/>
        </w:rPr>
        <w:instrText xml:space="preserve"> PAGEREF _Toc71826214 \h </w:instrText>
      </w:r>
      <w:r>
        <w:rPr>
          <w:noProof/>
        </w:rPr>
      </w:r>
      <w:r>
        <w:rPr>
          <w:noProof/>
        </w:rPr>
        <w:fldChar w:fldCharType="separate"/>
      </w:r>
      <w:r w:rsidR="00772D9F">
        <w:rPr>
          <w:noProof/>
        </w:rPr>
        <w:t>7</w:t>
      </w:r>
      <w:r>
        <w:rPr>
          <w:noProof/>
        </w:rPr>
        <w:fldChar w:fldCharType="end"/>
      </w:r>
    </w:p>
    <w:p w14:paraId="36A00F09" w14:textId="72368FCF" w:rsidR="007B1364" w:rsidRDefault="007B1364" w:rsidP="007B1364">
      <w:pPr>
        <w:pStyle w:val="21"/>
        <w:tabs>
          <w:tab w:val="right" w:leader="dot" w:pos="9345"/>
        </w:tabs>
        <w:spacing w:after="0"/>
        <w:ind w:firstLine="0"/>
        <w:rPr>
          <w:rFonts w:asciiTheme="minorHAnsi" w:eastAsiaTheme="minorEastAsia" w:hAnsiTheme="minorHAnsi" w:cstheme="minorBidi"/>
          <w:noProof/>
          <w:color w:val="auto"/>
          <w:sz w:val="22"/>
          <w:szCs w:val="22"/>
        </w:rPr>
      </w:pPr>
      <w:r>
        <w:rPr>
          <w:noProof/>
        </w:rPr>
        <w:t>1.1 Обзор предметной области</w:t>
      </w:r>
      <w:r>
        <w:rPr>
          <w:noProof/>
        </w:rPr>
        <w:tab/>
      </w:r>
      <w:r>
        <w:rPr>
          <w:noProof/>
        </w:rPr>
        <w:fldChar w:fldCharType="begin"/>
      </w:r>
      <w:r>
        <w:rPr>
          <w:noProof/>
        </w:rPr>
        <w:instrText xml:space="preserve"> PAGEREF _Toc71826215 \h </w:instrText>
      </w:r>
      <w:r>
        <w:rPr>
          <w:noProof/>
        </w:rPr>
      </w:r>
      <w:r>
        <w:rPr>
          <w:noProof/>
        </w:rPr>
        <w:fldChar w:fldCharType="separate"/>
      </w:r>
      <w:r w:rsidR="00772D9F">
        <w:rPr>
          <w:noProof/>
        </w:rPr>
        <w:t>7</w:t>
      </w:r>
      <w:r>
        <w:rPr>
          <w:noProof/>
        </w:rPr>
        <w:fldChar w:fldCharType="end"/>
      </w:r>
    </w:p>
    <w:p w14:paraId="356D9D31" w14:textId="78276656" w:rsidR="007B1364" w:rsidRDefault="007B1364" w:rsidP="007B1364">
      <w:pPr>
        <w:pStyle w:val="31"/>
        <w:tabs>
          <w:tab w:val="right" w:leader="dot" w:pos="9345"/>
        </w:tabs>
        <w:spacing w:after="0"/>
        <w:ind w:firstLine="0"/>
        <w:rPr>
          <w:rFonts w:asciiTheme="minorHAnsi" w:eastAsiaTheme="minorEastAsia" w:hAnsiTheme="minorHAnsi" w:cstheme="minorBidi"/>
          <w:noProof/>
          <w:color w:val="auto"/>
          <w:sz w:val="22"/>
          <w:szCs w:val="22"/>
        </w:rPr>
      </w:pPr>
      <w:r>
        <w:rPr>
          <w:noProof/>
        </w:rPr>
        <w:t>1.1.1 Интеллектуальная кристаллическая решетка «смарт-бруска»</w:t>
      </w:r>
      <w:r>
        <w:rPr>
          <w:noProof/>
        </w:rPr>
        <w:tab/>
      </w:r>
      <w:r>
        <w:rPr>
          <w:noProof/>
        </w:rPr>
        <w:fldChar w:fldCharType="begin"/>
      </w:r>
      <w:r>
        <w:rPr>
          <w:noProof/>
        </w:rPr>
        <w:instrText xml:space="preserve"> PAGEREF _Toc71826216 \h </w:instrText>
      </w:r>
      <w:r>
        <w:rPr>
          <w:noProof/>
        </w:rPr>
      </w:r>
      <w:r>
        <w:rPr>
          <w:noProof/>
        </w:rPr>
        <w:fldChar w:fldCharType="separate"/>
      </w:r>
      <w:r w:rsidR="00772D9F">
        <w:rPr>
          <w:noProof/>
        </w:rPr>
        <w:t>9</w:t>
      </w:r>
      <w:r>
        <w:rPr>
          <w:noProof/>
        </w:rPr>
        <w:fldChar w:fldCharType="end"/>
      </w:r>
    </w:p>
    <w:p w14:paraId="4934413C" w14:textId="7DF33988" w:rsidR="007B1364" w:rsidRDefault="007B1364" w:rsidP="007B1364">
      <w:pPr>
        <w:pStyle w:val="21"/>
        <w:tabs>
          <w:tab w:val="right" w:leader="dot" w:pos="9345"/>
        </w:tabs>
        <w:spacing w:after="0"/>
        <w:ind w:firstLine="0"/>
        <w:rPr>
          <w:rFonts w:asciiTheme="minorHAnsi" w:eastAsiaTheme="minorEastAsia" w:hAnsiTheme="minorHAnsi" w:cstheme="minorBidi"/>
          <w:noProof/>
          <w:color w:val="auto"/>
          <w:sz w:val="22"/>
          <w:szCs w:val="22"/>
        </w:rPr>
      </w:pPr>
      <w:r>
        <w:rPr>
          <w:noProof/>
        </w:rPr>
        <w:t>1.2 Постановка задачи</w:t>
      </w:r>
      <w:r>
        <w:rPr>
          <w:noProof/>
        </w:rPr>
        <w:tab/>
      </w:r>
      <w:r>
        <w:rPr>
          <w:noProof/>
        </w:rPr>
        <w:fldChar w:fldCharType="begin"/>
      </w:r>
      <w:r>
        <w:rPr>
          <w:noProof/>
        </w:rPr>
        <w:instrText xml:space="preserve"> PAGEREF _Toc71826217 \h </w:instrText>
      </w:r>
      <w:r>
        <w:rPr>
          <w:noProof/>
        </w:rPr>
      </w:r>
      <w:r>
        <w:rPr>
          <w:noProof/>
        </w:rPr>
        <w:fldChar w:fldCharType="separate"/>
      </w:r>
      <w:r w:rsidR="00772D9F">
        <w:rPr>
          <w:noProof/>
        </w:rPr>
        <w:t>10</w:t>
      </w:r>
      <w:r>
        <w:rPr>
          <w:noProof/>
        </w:rPr>
        <w:fldChar w:fldCharType="end"/>
      </w:r>
    </w:p>
    <w:p w14:paraId="74B76BDE" w14:textId="61C8CDAD"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2 Проектирование информационной системы. Заголовок, который состоит из двух и более строк</w:t>
      </w:r>
      <w:r>
        <w:rPr>
          <w:noProof/>
        </w:rPr>
        <w:tab/>
      </w:r>
      <w:r>
        <w:rPr>
          <w:noProof/>
        </w:rPr>
        <w:fldChar w:fldCharType="begin"/>
      </w:r>
      <w:r>
        <w:rPr>
          <w:noProof/>
        </w:rPr>
        <w:instrText xml:space="preserve"> PAGEREF _Toc71826218 \h </w:instrText>
      </w:r>
      <w:r>
        <w:rPr>
          <w:noProof/>
        </w:rPr>
      </w:r>
      <w:r>
        <w:rPr>
          <w:noProof/>
        </w:rPr>
        <w:fldChar w:fldCharType="separate"/>
      </w:r>
      <w:r w:rsidR="00772D9F">
        <w:rPr>
          <w:noProof/>
        </w:rPr>
        <w:t>11</w:t>
      </w:r>
      <w:r>
        <w:rPr>
          <w:noProof/>
        </w:rPr>
        <w:fldChar w:fldCharType="end"/>
      </w:r>
    </w:p>
    <w:p w14:paraId="3BB21205" w14:textId="34FD26D1" w:rsidR="007B1364" w:rsidRDefault="007B1364" w:rsidP="007B1364">
      <w:pPr>
        <w:pStyle w:val="21"/>
        <w:tabs>
          <w:tab w:val="right" w:leader="dot" w:pos="9345"/>
        </w:tabs>
        <w:spacing w:after="0"/>
        <w:ind w:firstLine="0"/>
        <w:rPr>
          <w:rFonts w:asciiTheme="minorHAnsi" w:eastAsiaTheme="minorEastAsia" w:hAnsiTheme="minorHAnsi" w:cstheme="minorBidi"/>
          <w:noProof/>
          <w:color w:val="auto"/>
          <w:sz w:val="22"/>
          <w:szCs w:val="22"/>
        </w:rPr>
      </w:pPr>
      <w:r>
        <w:rPr>
          <w:noProof/>
        </w:rPr>
        <w:t>2.1 Инфологическая модель информационной системы</w:t>
      </w:r>
      <w:r>
        <w:rPr>
          <w:noProof/>
        </w:rPr>
        <w:tab/>
      </w:r>
      <w:r>
        <w:rPr>
          <w:noProof/>
        </w:rPr>
        <w:fldChar w:fldCharType="begin"/>
      </w:r>
      <w:r>
        <w:rPr>
          <w:noProof/>
        </w:rPr>
        <w:instrText xml:space="preserve"> PAGEREF _Toc71826219 \h </w:instrText>
      </w:r>
      <w:r>
        <w:rPr>
          <w:noProof/>
        </w:rPr>
      </w:r>
      <w:r>
        <w:rPr>
          <w:noProof/>
        </w:rPr>
        <w:fldChar w:fldCharType="separate"/>
      </w:r>
      <w:r w:rsidR="00772D9F">
        <w:rPr>
          <w:noProof/>
        </w:rPr>
        <w:t>11</w:t>
      </w:r>
      <w:r>
        <w:rPr>
          <w:noProof/>
        </w:rPr>
        <w:fldChar w:fldCharType="end"/>
      </w:r>
    </w:p>
    <w:p w14:paraId="396A12B9" w14:textId="132871FB" w:rsidR="007B1364" w:rsidRDefault="007B1364" w:rsidP="007B1364">
      <w:pPr>
        <w:pStyle w:val="21"/>
        <w:tabs>
          <w:tab w:val="right" w:leader="dot" w:pos="9345"/>
        </w:tabs>
        <w:spacing w:after="0"/>
        <w:ind w:firstLine="0"/>
        <w:rPr>
          <w:rFonts w:asciiTheme="minorHAnsi" w:eastAsiaTheme="minorEastAsia" w:hAnsiTheme="minorHAnsi" w:cstheme="minorBidi"/>
          <w:noProof/>
          <w:color w:val="auto"/>
          <w:sz w:val="22"/>
          <w:szCs w:val="22"/>
        </w:rPr>
      </w:pPr>
      <w:r>
        <w:rPr>
          <w:noProof/>
        </w:rPr>
        <w:t>2.2 Даталогическая модель</w:t>
      </w:r>
      <w:r>
        <w:rPr>
          <w:noProof/>
        </w:rPr>
        <w:tab/>
      </w:r>
      <w:r>
        <w:rPr>
          <w:noProof/>
        </w:rPr>
        <w:fldChar w:fldCharType="begin"/>
      </w:r>
      <w:r>
        <w:rPr>
          <w:noProof/>
        </w:rPr>
        <w:instrText xml:space="preserve"> PAGEREF _Toc71826220 \h </w:instrText>
      </w:r>
      <w:r>
        <w:rPr>
          <w:noProof/>
        </w:rPr>
      </w:r>
      <w:r>
        <w:rPr>
          <w:noProof/>
        </w:rPr>
        <w:fldChar w:fldCharType="separate"/>
      </w:r>
      <w:r w:rsidR="00772D9F">
        <w:rPr>
          <w:noProof/>
        </w:rPr>
        <w:t>11</w:t>
      </w:r>
      <w:r>
        <w:rPr>
          <w:noProof/>
        </w:rPr>
        <w:fldChar w:fldCharType="end"/>
      </w:r>
    </w:p>
    <w:p w14:paraId="355D12EF" w14:textId="312A6D0C" w:rsidR="007B1364" w:rsidRDefault="007B1364" w:rsidP="007B1364">
      <w:pPr>
        <w:pStyle w:val="31"/>
        <w:tabs>
          <w:tab w:val="right" w:leader="dot" w:pos="9345"/>
        </w:tabs>
        <w:spacing w:after="0"/>
        <w:ind w:firstLine="0"/>
        <w:rPr>
          <w:rFonts w:asciiTheme="minorHAnsi" w:eastAsiaTheme="minorEastAsia" w:hAnsiTheme="minorHAnsi" w:cstheme="minorBidi"/>
          <w:noProof/>
          <w:color w:val="auto"/>
          <w:sz w:val="22"/>
          <w:szCs w:val="22"/>
        </w:rPr>
      </w:pPr>
      <w:r>
        <w:rPr>
          <w:noProof/>
        </w:rPr>
        <w:t>2.2.1 Описание таблиц базы данных</w:t>
      </w:r>
      <w:r>
        <w:rPr>
          <w:noProof/>
        </w:rPr>
        <w:tab/>
      </w:r>
      <w:r>
        <w:rPr>
          <w:noProof/>
        </w:rPr>
        <w:fldChar w:fldCharType="begin"/>
      </w:r>
      <w:r>
        <w:rPr>
          <w:noProof/>
        </w:rPr>
        <w:instrText xml:space="preserve"> PAGEREF _Toc71826221 \h </w:instrText>
      </w:r>
      <w:r>
        <w:rPr>
          <w:noProof/>
        </w:rPr>
      </w:r>
      <w:r>
        <w:rPr>
          <w:noProof/>
        </w:rPr>
        <w:fldChar w:fldCharType="separate"/>
      </w:r>
      <w:r w:rsidR="00772D9F">
        <w:rPr>
          <w:noProof/>
        </w:rPr>
        <w:t>11</w:t>
      </w:r>
      <w:r>
        <w:rPr>
          <w:noProof/>
        </w:rPr>
        <w:fldChar w:fldCharType="end"/>
      </w:r>
    </w:p>
    <w:p w14:paraId="4EAC187D" w14:textId="77DC5548"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Заключение</w:t>
      </w:r>
      <w:r>
        <w:rPr>
          <w:noProof/>
        </w:rPr>
        <w:tab/>
      </w:r>
      <w:r>
        <w:rPr>
          <w:noProof/>
        </w:rPr>
        <w:fldChar w:fldCharType="begin"/>
      </w:r>
      <w:r>
        <w:rPr>
          <w:noProof/>
        </w:rPr>
        <w:instrText xml:space="preserve"> PAGEREF _Toc71826222 \h </w:instrText>
      </w:r>
      <w:r>
        <w:rPr>
          <w:noProof/>
        </w:rPr>
      </w:r>
      <w:r>
        <w:rPr>
          <w:noProof/>
        </w:rPr>
        <w:fldChar w:fldCharType="separate"/>
      </w:r>
      <w:r w:rsidR="00772D9F">
        <w:rPr>
          <w:noProof/>
        </w:rPr>
        <w:t>13</w:t>
      </w:r>
      <w:r>
        <w:rPr>
          <w:noProof/>
        </w:rPr>
        <w:fldChar w:fldCharType="end"/>
      </w:r>
    </w:p>
    <w:p w14:paraId="3B34600F" w14:textId="793C02EF"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Перечень использованных информационных ресурсов</w:t>
      </w:r>
      <w:r>
        <w:rPr>
          <w:noProof/>
        </w:rPr>
        <w:tab/>
      </w:r>
      <w:r>
        <w:rPr>
          <w:noProof/>
        </w:rPr>
        <w:fldChar w:fldCharType="begin"/>
      </w:r>
      <w:r>
        <w:rPr>
          <w:noProof/>
        </w:rPr>
        <w:instrText xml:space="preserve"> PAGEREF _Toc71826223 \h </w:instrText>
      </w:r>
      <w:r>
        <w:rPr>
          <w:noProof/>
        </w:rPr>
      </w:r>
      <w:r>
        <w:rPr>
          <w:noProof/>
        </w:rPr>
        <w:fldChar w:fldCharType="separate"/>
      </w:r>
      <w:r w:rsidR="00772D9F">
        <w:rPr>
          <w:noProof/>
        </w:rPr>
        <w:t>14</w:t>
      </w:r>
      <w:r>
        <w:rPr>
          <w:noProof/>
        </w:rPr>
        <w:fldChar w:fldCharType="end"/>
      </w:r>
    </w:p>
    <w:p w14:paraId="6355E176" w14:textId="67B29D55"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Приложение А Техническое задание</w:t>
      </w:r>
      <w:r>
        <w:rPr>
          <w:noProof/>
        </w:rPr>
        <w:tab/>
      </w:r>
      <w:r>
        <w:rPr>
          <w:noProof/>
        </w:rPr>
        <w:fldChar w:fldCharType="begin"/>
      </w:r>
      <w:r>
        <w:rPr>
          <w:noProof/>
        </w:rPr>
        <w:instrText xml:space="preserve"> PAGEREF _Toc71826224 \h </w:instrText>
      </w:r>
      <w:r>
        <w:rPr>
          <w:noProof/>
        </w:rPr>
      </w:r>
      <w:r>
        <w:rPr>
          <w:noProof/>
        </w:rPr>
        <w:fldChar w:fldCharType="separate"/>
      </w:r>
      <w:r w:rsidR="00772D9F">
        <w:rPr>
          <w:noProof/>
        </w:rPr>
        <w:t>15</w:t>
      </w:r>
      <w:r>
        <w:rPr>
          <w:noProof/>
        </w:rPr>
        <w:fldChar w:fldCharType="end"/>
      </w:r>
    </w:p>
    <w:p w14:paraId="70B746AD" w14:textId="11EF08CB" w:rsidR="007B1364" w:rsidRDefault="007B1364" w:rsidP="007B1364">
      <w:pPr>
        <w:pStyle w:val="12"/>
        <w:tabs>
          <w:tab w:val="right" w:leader="dot" w:pos="9345"/>
        </w:tabs>
        <w:spacing w:after="0"/>
        <w:ind w:firstLine="0"/>
        <w:rPr>
          <w:rFonts w:asciiTheme="minorHAnsi" w:eastAsiaTheme="minorEastAsia" w:hAnsiTheme="minorHAnsi" w:cstheme="minorBidi"/>
          <w:noProof/>
          <w:color w:val="auto"/>
          <w:sz w:val="22"/>
          <w:szCs w:val="22"/>
        </w:rPr>
      </w:pPr>
      <w:r>
        <w:rPr>
          <w:noProof/>
        </w:rPr>
        <w:t>Приложение Б Листинг программы</w:t>
      </w:r>
      <w:r>
        <w:rPr>
          <w:noProof/>
        </w:rPr>
        <w:tab/>
      </w:r>
      <w:r>
        <w:rPr>
          <w:noProof/>
        </w:rPr>
        <w:fldChar w:fldCharType="begin"/>
      </w:r>
      <w:r>
        <w:rPr>
          <w:noProof/>
        </w:rPr>
        <w:instrText xml:space="preserve"> PAGEREF _Toc71826225 \h </w:instrText>
      </w:r>
      <w:r>
        <w:rPr>
          <w:noProof/>
        </w:rPr>
      </w:r>
      <w:r>
        <w:rPr>
          <w:noProof/>
        </w:rPr>
        <w:fldChar w:fldCharType="separate"/>
      </w:r>
      <w:r w:rsidR="00772D9F">
        <w:rPr>
          <w:noProof/>
        </w:rPr>
        <w:t>19</w:t>
      </w:r>
      <w:r>
        <w:rPr>
          <w:noProof/>
        </w:rPr>
        <w:fldChar w:fldCharType="end"/>
      </w:r>
    </w:p>
    <w:p w14:paraId="66951138" w14:textId="0E022B36" w:rsidR="00881DBB" w:rsidRDefault="009F048F" w:rsidP="00957365">
      <w:pPr>
        <w:ind w:firstLine="0"/>
      </w:pPr>
      <w:r>
        <w:rPr>
          <w:b/>
        </w:rPr>
        <w:fldChar w:fldCharType="end"/>
      </w:r>
      <w:r w:rsidR="000D3A91">
        <w:br w:type="page"/>
      </w:r>
    </w:p>
    <w:p w14:paraId="3854C9AB" w14:textId="74967603" w:rsidR="001B091E" w:rsidRPr="00945796" w:rsidRDefault="00945796" w:rsidP="00FB0EC0">
      <w:pPr>
        <w:pStyle w:val="aff2"/>
      </w:pPr>
      <w:bookmarkStart w:id="0" w:name="_Toc71826213"/>
      <w:r>
        <w:lastRenderedPageBreak/>
        <w:t>Введение</w:t>
      </w:r>
      <w:bookmarkEnd w:id="0"/>
    </w:p>
    <w:p w14:paraId="5CEA3975" w14:textId="77777777" w:rsidR="00866913" w:rsidRDefault="00866913" w:rsidP="00866913">
      <w:pPr>
        <w:rPr>
          <w:color w:val="auto"/>
        </w:rPr>
      </w:pPr>
      <w:r>
        <w:t>Транспорт является одной из важных составляющих экономики любого государства, поскольку обеспечивает нормальное функционирование практически всех ее отраслей. Существование транспорта дает людям возможность перемещаться по городу или путешествовать по миру.</w:t>
      </w:r>
    </w:p>
    <w:p w14:paraId="20AB1F70" w14:textId="77777777" w:rsidR="00866913" w:rsidRPr="007315D4" w:rsidRDefault="00866913" w:rsidP="00866913">
      <w:r>
        <w:t xml:space="preserve">Увеличение темпа жизни и развитие современных технологий привели к росту количества автомобилей за последние годы. Иногда обстоятельства складываются таким образом, что люди не могут воспользоваться автомобилем. Например, ремонт автомобиля или командировка в другую страну. Решением в такой ситуации могут стать услуги аренды транспортных средств на определенный период. </w:t>
      </w:r>
    </w:p>
    <w:p w14:paraId="5FE1CEAC" w14:textId="768839E1" w:rsidR="00866913" w:rsidRDefault="00866913" w:rsidP="00866913">
      <w:r>
        <w:t xml:space="preserve">В каждый город ежедневно прибывает множество гостей, которым требуется на время какое-либо транспортное средство, поэтому особенно востребован и пользуется популярностью прокат легковых автомобилей. Крупные города часто принимают людей, ограниченных во времени, и арендованный автомобиль позволяет им успеть сделать все необходимые дела и посетить запланированные места. Среднестатистическая компания по прокату автомобилей предоставляет напрокат автомобили среднего или бизнес-класса. Машины оборудованы необходимыми и дополнительными опциями по запросу клиента: навигатор, видеорегистратор, детское кресло и др. Обычно такие компании предлагают постоянным клиентам скидки и льготные условия аренды. Стоимость аренды автомобилей эконом-класса может варьироваться в пределах 2000-3000 рублей за сутки. Аренда автомобилей бизнес-класса (Honda Accord, Volkswagen Passat и т.п.) стоит от 3000 до 5000 рублей за сутки. За прокат автомобиля представительского класса арендодатель попросит примерно 5500-7000 рублей. </w:t>
      </w:r>
    </w:p>
    <w:p w14:paraId="74C28528" w14:textId="77777777" w:rsidR="00866913" w:rsidRDefault="00866913" w:rsidP="00866913">
      <w:r>
        <w:t xml:space="preserve">В современных условиях для успешной работы предприятиям по прокату автомобилей необходимо использовать информационные технологии </w:t>
      </w:r>
      <w:r>
        <w:lastRenderedPageBreak/>
        <w:t>и эффективную информационную систему, обеспечивающую быстрый поиск и обработку нужной информации.</w:t>
      </w:r>
    </w:p>
    <w:p w14:paraId="657B4637" w14:textId="0C0FB143" w:rsidR="00866913" w:rsidRDefault="00866913" w:rsidP="00866913">
      <w:r>
        <w:t xml:space="preserve">Актуальным вопросом для таких предприятий является привлечение клиентов и автоматизация процессов обслуживания клиентов, например, управление бронированием автомобилей. Важной задачей, решение которой способно обеспечить существенное конкурентное преимущество предприятию, является возможность коммуникации с клиентом в режиме онлайн. </w:t>
      </w:r>
    </w:p>
    <w:p w14:paraId="4541A165" w14:textId="77777777" w:rsidR="00866913" w:rsidRDefault="00866913" w:rsidP="00866913">
      <w:pPr>
        <w:rPr>
          <w:rFonts w:eastAsia="Calibri"/>
        </w:rPr>
      </w:pPr>
      <w:r>
        <w:rPr>
          <w:rFonts w:eastAsia="Calibri"/>
        </w:rPr>
        <w:t xml:space="preserve">Таким образом, целью выпускной квалификационной работы является проектирование и разработка информационной системы для компании, предоставляющей услуги аренды автомобилей, внедрение которой позволит: </w:t>
      </w:r>
    </w:p>
    <w:p w14:paraId="01D96B60" w14:textId="77777777" w:rsidR="00866913" w:rsidRDefault="00866913" w:rsidP="00866913">
      <w:pPr>
        <w:pStyle w:val="a"/>
      </w:pPr>
      <w:r>
        <w:t xml:space="preserve">добавлять информацию о новых автомобилях в автопарке;  </w:t>
      </w:r>
    </w:p>
    <w:p w14:paraId="0CF8E086" w14:textId="77777777" w:rsidR="00866913" w:rsidRDefault="00866913" w:rsidP="00866913">
      <w:pPr>
        <w:pStyle w:val="a"/>
      </w:pPr>
      <w:r>
        <w:t>предоставить клиенту информацию о компании и услугах;</w:t>
      </w:r>
    </w:p>
    <w:p w14:paraId="42CA3352" w14:textId="77777777" w:rsidR="00866913" w:rsidRDefault="00866913" w:rsidP="00866913">
      <w:pPr>
        <w:pStyle w:val="a"/>
      </w:pPr>
      <w:r>
        <w:t>помочь клиенту предварительно ознакомиться с транспортными средствами компании;</w:t>
      </w:r>
    </w:p>
    <w:p w14:paraId="621FBBED" w14:textId="77777777" w:rsidR="00866913" w:rsidRDefault="00866913" w:rsidP="00866913">
      <w:pPr>
        <w:pStyle w:val="a"/>
        <w:rPr>
          <w:rFonts w:eastAsia="Calibri"/>
        </w:rPr>
      </w:pPr>
      <w:r>
        <w:rPr>
          <w:rFonts w:eastAsia="Calibri"/>
        </w:rPr>
        <w:t>обеспечить клиентам поиск автомобиля по указанным критериям;</w:t>
      </w:r>
    </w:p>
    <w:p w14:paraId="76795A45" w14:textId="77777777" w:rsidR="00866913" w:rsidRDefault="00866913" w:rsidP="00866913">
      <w:pPr>
        <w:pStyle w:val="a"/>
      </w:pPr>
      <w:r>
        <w:t>оформить заказ выбранного автомобиля;</w:t>
      </w:r>
    </w:p>
    <w:p w14:paraId="28890DD7" w14:textId="77777777" w:rsidR="00866913" w:rsidRDefault="00866913" w:rsidP="00866913">
      <w:pPr>
        <w:pStyle w:val="a"/>
      </w:pPr>
      <w:r>
        <w:t>просмотреть заявки клиентов на аренду автомобилей;</w:t>
      </w:r>
    </w:p>
    <w:p w14:paraId="2CE4C5DA" w14:textId="77777777" w:rsidR="00866913" w:rsidRDefault="00866913" w:rsidP="00866913">
      <w:pPr>
        <w:pStyle w:val="a"/>
      </w:pPr>
      <w:r>
        <w:t>влиять на качество получаемых услуг за счет отзывов от клиентов;</w:t>
      </w:r>
    </w:p>
    <w:p w14:paraId="03680B67" w14:textId="3765AF37" w:rsidR="000A648A" w:rsidRPr="00866913" w:rsidRDefault="00866913" w:rsidP="00866913">
      <w:pPr>
        <w:pStyle w:val="a"/>
      </w:pPr>
      <w:r>
        <w:rPr>
          <w:rFonts w:eastAsia="Calibri"/>
        </w:rPr>
        <w:t>повысить уровень информационного взаимодействия между клиентами и компанией, предоставляющей услуги аренды автомобилей.</w:t>
      </w:r>
    </w:p>
    <w:p w14:paraId="52FF9C6F" w14:textId="77777777" w:rsidR="00866913" w:rsidRDefault="00866913" w:rsidP="00866913">
      <w:pPr>
        <w:pStyle w:val="a"/>
        <w:numPr>
          <w:ilvl w:val="0"/>
          <w:numId w:val="0"/>
        </w:numPr>
        <w:ind w:left="1134"/>
      </w:pPr>
    </w:p>
    <w:p w14:paraId="19B8582A" w14:textId="3FA1F17D" w:rsidR="000A648A" w:rsidRPr="001918E9" w:rsidRDefault="000A648A" w:rsidP="000A648A">
      <w:pPr>
        <w:rPr>
          <w:i/>
          <w:iCs/>
        </w:rPr>
      </w:pPr>
      <w:r w:rsidRPr="001918E9">
        <w:rPr>
          <w:i/>
          <w:iCs/>
        </w:rPr>
        <w:t>и так далее</w:t>
      </w:r>
    </w:p>
    <w:p w14:paraId="4E08FCC1" w14:textId="77777777" w:rsidR="000A648A" w:rsidRDefault="000A648A" w:rsidP="000A648A"/>
    <w:p w14:paraId="6CE08DD2" w14:textId="74EC1362" w:rsidR="00CE01FB" w:rsidRPr="00CE01FB" w:rsidRDefault="00CE01FB" w:rsidP="00EF5172">
      <w:pPr>
        <w:pStyle w:val="1"/>
      </w:pPr>
      <w:bookmarkStart w:id="1" w:name="_Toc71826214"/>
      <w:r w:rsidRPr="00CE01FB">
        <w:lastRenderedPageBreak/>
        <w:t xml:space="preserve">1 </w:t>
      </w:r>
      <w:r w:rsidRPr="00537FC7">
        <w:t>Теоретический</w:t>
      </w:r>
      <w:r w:rsidRPr="00CE01FB">
        <w:t xml:space="preserve"> раздел</w:t>
      </w:r>
      <w:bookmarkEnd w:id="1"/>
    </w:p>
    <w:p w14:paraId="08D0ACB8" w14:textId="09DE3BB4" w:rsidR="00CE01FB" w:rsidRDefault="00CE01FB" w:rsidP="006057F4">
      <w:r w:rsidRPr="00CE01FB">
        <w:t>В данном разделе приведены сведения о решаемой задаче</w:t>
      </w:r>
      <w:r w:rsidR="00760B1C">
        <w:t xml:space="preserve">. </w:t>
      </w:r>
      <w:r w:rsidR="00965B2A">
        <w:t>Описываются функции онлайн-платформы. Производится обзор существующих платформ для решения алгоритмических задач.</w:t>
      </w:r>
    </w:p>
    <w:p w14:paraId="33DEBCE8" w14:textId="477B76D0" w:rsidR="000419F6" w:rsidRDefault="00F061B5" w:rsidP="009E287C">
      <w:pPr>
        <w:pStyle w:val="2"/>
      </w:pPr>
      <w:bookmarkStart w:id="2" w:name="_Toc71826215"/>
      <w:r>
        <w:t xml:space="preserve">1.1 </w:t>
      </w:r>
      <w:r w:rsidR="003937C1">
        <w:t>Обзор предметной области</w:t>
      </w:r>
      <w:bookmarkEnd w:id="2"/>
    </w:p>
    <w:p w14:paraId="67501BB6" w14:textId="16F9D3AE" w:rsidR="000A0457" w:rsidRPr="000A0457" w:rsidRDefault="000A0457" w:rsidP="000A0457">
      <w:pPr>
        <w:rPr>
          <w:rFonts w:eastAsia="Calibri"/>
        </w:rPr>
      </w:pPr>
      <w:r w:rsidRPr="000A0457">
        <w:rPr>
          <w:rFonts w:eastAsia="Calibri"/>
        </w:rPr>
        <w:t>Онлайн-платформы для решения алгоритмических задач стали важным инструментом для разработчиков программного обеспечения, желающих улучшить свои навыки кодирования и алгоритмического мышления. Эти платформы позволяют пользователям решать задачи различной сложности, охватывающие различные аспекты программирования, включая сортировку, поиск, динамическое программирование, структуры данных и математические алгоритмы. Платформы предоставляют доступ к обширной библиотеке задач, часто разделенных по категориям и уровню сложности. Пользователи могут решать задачи на различных языках программирования, таких как Python, Java, C++, и многие другие, что позволяет им тренироваться и развивать навыки на выбранном языке.</w:t>
      </w:r>
    </w:p>
    <w:p w14:paraId="3D2FEB9E" w14:textId="3B164424" w:rsidR="000A0457" w:rsidRPr="000A0457" w:rsidRDefault="000A0457" w:rsidP="000A0457">
      <w:pPr>
        <w:rPr>
          <w:rFonts w:eastAsia="Calibri"/>
        </w:rPr>
      </w:pPr>
      <w:r w:rsidRPr="000A0457">
        <w:rPr>
          <w:rFonts w:eastAsia="Calibri"/>
        </w:rPr>
        <w:t>Решение задач сопровождается мгновенной оценкой решений: результаты могут включать правильность ответа, эффективность решения и рекомендации по улучшению кода. Платформы также предлагают объяснения решений, советы по оптимизации, и обсуждения, где пользователи могут обмениваться идеями и лучшими практиками. Это создает сообщество разработчиков, поддерживающее рост и обучение.</w:t>
      </w:r>
      <w:r>
        <w:rPr>
          <w:rFonts w:eastAsia="Calibri"/>
        </w:rPr>
        <w:t xml:space="preserve"> </w:t>
      </w:r>
      <w:r w:rsidRPr="000A0457">
        <w:rPr>
          <w:rFonts w:eastAsia="Calibri"/>
        </w:rPr>
        <w:t xml:space="preserve">Некоторые платформы предлагают систему очков, рейтингов и достижений, стимулирующих пользователей к участию в решении все более сложных задач. </w:t>
      </w:r>
    </w:p>
    <w:p w14:paraId="507D29D7" w14:textId="1AF86827" w:rsidR="007315D4" w:rsidRDefault="000A0457" w:rsidP="000A0457">
      <w:pPr>
        <w:rPr>
          <w:rFonts w:eastAsia="Calibri"/>
        </w:rPr>
      </w:pPr>
      <w:r w:rsidRPr="000A0457">
        <w:rPr>
          <w:rFonts w:eastAsia="Calibri"/>
        </w:rPr>
        <w:t xml:space="preserve">Таким образом, онлайн-платформы для решения алгоритмических задач представляют собой ценные ресурсы для тех, кто стремится улучшить свои навыки программирования, подготовиться к собеседованиям в крупных </w:t>
      </w:r>
      <w:r w:rsidRPr="000A0457">
        <w:rPr>
          <w:rFonts w:eastAsia="Calibri"/>
        </w:rPr>
        <w:lastRenderedPageBreak/>
        <w:t>компаниях и оставаться в курсе новейших тенденций и методов в области разработки программного обеспечения.</w:t>
      </w:r>
    </w:p>
    <w:p w14:paraId="47A0D01F" w14:textId="47421344" w:rsidR="00C52A0B" w:rsidRDefault="000A0457" w:rsidP="00C52A0B">
      <w:pPr>
        <w:pStyle w:val="3"/>
      </w:pPr>
      <w:r>
        <w:t>1.</w:t>
      </w:r>
      <w:r w:rsidRPr="000A0457">
        <w:t>2</w:t>
      </w:r>
      <w:r>
        <w:t xml:space="preserve"> Аналитический обзор </w:t>
      </w:r>
      <w:r w:rsidR="00710FFC">
        <w:t xml:space="preserve">механизма </w:t>
      </w:r>
      <w:r>
        <w:t>автоматизированной проверки решений</w:t>
      </w:r>
    </w:p>
    <w:p w14:paraId="30E26111" w14:textId="2AC8013E" w:rsidR="00C52A0B" w:rsidRDefault="00C52A0B" w:rsidP="00C52A0B">
      <w:r>
        <w:t>Автоматизированная проверка решений на онлайн-платформах для решения алгоритмических задач заключается в прогоне каждого отправленного решения по заранее установленному набору автоматизированных тестов. Эти тесты охватывают различные аспекты задачи, включая простые и сложные входные данные, чтобы убедиться, что решение работает корректно и эффективно во всех случаях. Авто-тесты также проверяют, чтобы решение не только выдавал правильный ответ, но и соблюдало ограничения по времени и памяти, заданные в условиях задачи.</w:t>
      </w:r>
    </w:p>
    <w:p w14:paraId="1816C54E" w14:textId="481D5990" w:rsidR="00C52A0B" w:rsidRDefault="00C52A0B" w:rsidP="00C52A0B">
      <w:r>
        <w:t>Такой подход к проверке позволяет мгновенно и объективно оценить код пользователя, обеспечивая его точность и производительность. Прогон по авто-тестам также выявляет граничные случаи, которые могут быть неочевидными для разработчика, и помогает избежать ошибок, которые могли бы возникнуть в условиях реальной среды. Если решение пользователя не проходит один или несколько тестов, платформа возвращает соответствующее сообщение о сбое и, в некоторых случаях, предоставляет подсказки или указания о том, что именно пошло не так.</w:t>
      </w:r>
    </w:p>
    <w:p w14:paraId="46C053CB" w14:textId="714AA194" w:rsidR="000A0457" w:rsidRDefault="00C52A0B" w:rsidP="00C52A0B">
      <w:r>
        <w:t>Автоматизированная проверка с прогоном по набору авто-тестов также дает возможность платформам обеспечивать конкурентную и справедливую среду для всех пользователей, гарантируя, что все решения проверяются по одинаковым критериям и стандартам. Это способствует развитию навыков программирования, улучшению качества кода и повышению уровня компетенции пользователей.</w:t>
      </w:r>
    </w:p>
    <w:p w14:paraId="5725B0D0" w14:textId="131D4210" w:rsidR="00C52A0B" w:rsidRDefault="00C52A0B" w:rsidP="003E23A0">
      <w:pPr>
        <w:pStyle w:val="3"/>
      </w:pPr>
      <w:r>
        <w:lastRenderedPageBreak/>
        <w:t>1.3 Аналитический обзор механизма автоматизированной проверки решений</w:t>
      </w:r>
    </w:p>
    <w:p w14:paraId="25128B09" w14:textId="77777777" w:rsidR="003E23A0" w:rsidRDefault="003E23A0" w:rsidP="003E23A0">
      <w:r>
        <w:t>Безопасность платформы является важной темой, поскольку запуск пользовательского кода небезопасен на хост-системе. Это создает потенциальные риски, включая возможность выполнения вредоносного кода и несанкционированного доступа к данным или ресурсам системы. Решением данной проблемы является применение контейнеров приложений. Docker — это платформа для контейнеризации, которая позволяет создавать, развертывать и управлять приложениями в изолированных средах, называемых контейнерами. Контейнер — это легковесный, автономный пакет, содержащий все необходимое для запуска приложения, включая код, библиотеки, зависимости и конфигурации.</w:t>
      </w:r>
    </w:p>
    <w:p w14:paraId="0AF139BF" w14:textId="6DB6A9CF" w:rsidR="003E23A0" w:rsidRDefault="003E23A0" w:rsidP="003E23A0">
      <w:r>
        <w:t xml:space="preserve">Контейнеры предоставляют возможность развертывать приложения в согласованной и предсказуемой среде, независимо от того, где они запускаются — на локальной машине, в облаке или на других серверах. Возможности контейнеров включают изоляцию процессов, файловой системы и сетевых интерфейсов, что позволяет им работать в среде, отделенной от хост-системы и других контейнеров. </w:t>
      </w:r>
    </w:p>
    <w:p w14:paraId="5019C37E" w14:textId="17C5D1A7" w:rsidR="003E23A0" w:rsidRDefault="003E23A0" w:rsidP="003E23A0">
      <w:r>
        <w:t>Использование контейнеров для изоляции автоматизированной проверки на онлайн-платформах алгоритмических задач может существенно улучшить безопасность и стабильность платформы. Контейнеры позволяют запускать каждое решение пользователя в отдельной изолированной среде, тем самым ограничивая возможные взаимодействия между кодом пользователя и основной инфраструктурой платформы. Это предотвращает потенциальные атаки, такие как доступ к системным файлам хост-системы или запуск вредоносного кода.</w:t>
      </w:r>
    </w:p>
    <w:p w14:paraId="12115D89" w14:textId="77777777" w:rsidR="003E23A0" w:rsidRDefault="003E23A0" w:rsidP="003E23A0">
      <w:r>
        <w:t xml:space="preserve">Контейнеры также позволяют контролировать ресурсы, такие как процессорное время и память, которые доступны для каждого контейнера. Это обеспечивает справедливые условия для всех пользователей и предотвращает </w:t>
      </w:r>
      <w:r>
        <w:lastRenderedPageBreak/>
        <w:t>злоупотребление ресурсами. Изолированная среда контейнера также позволяет платформе применять ограничения безопасности, такие как запрет на определенные системные вызовы, что дополнительно снижает риск вредоносных действий.</w:t>
      </w:r>
    </w:p>
    <w:p w14:paraId="647C0EDE" w14:textId="4D2F48C7" w:rsidR="003E23A0" w:rsidRPr="003E23A0" w:rsidRDefault="003E23A0" w:rsidP="003E23A0">
      <w:r>
        <w:t>В целом, использование контейнеров для изоляции автоматизированной проверки на онлайн-платформах алгоритмических задач повышает безопасность и надежность платформы, обеспечивая при этом справедливую и предсказуемую среду для всех пользователей. Это способствует защите данных и ресурсов платформы, а также улучшает опыт работы пользователей.</w:t>
      </w:r>
    </w:p>
    <w:p w14:paraId="10A30211" w14:textId="4F315397" w:rsidR="00B673A1" w:rsidRDefault="00442FFF" w:rsidP="00B673A1">
      <w:pPr>
        <w:pStyle w:val="3"/>
      </w:pPr>
      <w:bookmarkStart w:id="3" w:name="_Toc71826216"/>
      <w:r>
        <w:t>1.</w:t>
      </w:r>
      <w:r w:rsidR="00FC762F">
        <w:t>4</w:t>
      </w:r>
      <w:r>
        <w:t xml:space="preserve"> </w:t>
      </w:r>
      <w:bookmarkEnd w:id="3"/>
      <w:r w:rsidR="00FC762F">
        <w:t>Обзор существующих решений в области обучающих веб-сервисов с возможностью автоматической проверки решений задач</w:t>
      </w:r>
    </w:p>
    <w:p w14:paraId="5892FEE5" w14:textId="77777777" w:rsidR="00B673A1" w:rsidRPr="00265C16" w:rsidRDefault="00B673A1" w:rsidP="00B673A1">
      <w:r>
        <w:t>На сегодняшний день существует множество онлайн-платформ для решения алгоритмических задач и проверки знаний в области программирования. Одной из самых известных и популярных платформ на международном уровне является «Leetcode», а в российском сегменте — «Информатикс».</w:t>
      </w:r>
    </w:p>
    <w:p w14:paraId="6399820E" w14:textId="2A6A240C" w:rsidR="00B673A1" w:rsidRDefault="00B673A1" w:rsidP="00B673A1">
      <w:r>
        <w:t>Эти две платформы значительно отличаются по своим подходам и целевым аудиториям. «Информатикс» сосредоточена на дистанционном обучении в области информатики и предлагает разнообразные курсы, задачи и тесты для школьников и студентов, а также для учителей. Эта платформа ориентирована на обучение и развитие студентов, позволяя преподавателям контролировать и отслеживать результаты учащихся.</w:t>
      </w:r>
    </w:p>
    <w:p w14:paraId="32D1BC32" w14:textId="77777777" w:rsidR="00932911" w:rsidRDefault="00312072" w:rsidP="00B673A1">
      <w:r w:rsidRPr="00312072">
        <w:t xml:space="preserve">В отличие от «Информатикс», «Leetcode» поддерживает большее количество языков программирования, что делает платформу более доступной для различных категорий программистов. В то же время сложность задач является более высокой, что увеличивает порог входа и уменьшает возможности решения слабо подготовленным студентам. Также отмечается формат задач: в частности, на платформе «Информатикс» менее обширное </w:t>
      </w:r>
      <w:r w:rsidRPr="00312072">
        <w:lastRenderedPageBreak/>
        <w:t>описание, нет статистики, задачи не делятся по тегам, напротив, в пользу данной платформы говорит наличие сопутствующих теоретических материалов в помощь студентам.</w:t>
      </w:r>
      <w:r>
        <w:t xml:space="preserve"> </w:t>
      </w:r>
    </w:p>
    <w:p w14:paraId="26A44C80" w14:textId="0FF1D781" w:rsidR="00B673A1" w:rsidRDefault="00B673A1" w:rsidP="00B673A1">
      <w:r>
        <w:t>Важным преимуществом «Leetcode» является наличие встроенного редактора с подсветкой синтаксиса и возможностью тестирования программы на предоставленных данных, что облегчает процесс отладки и проверки кода. В отличие от этого, «Информатикс» предоставляет лишь кнопку для загрузки файла, что вынуждает пользователя писать и отлаживать код локально.</w:t>
      </w:r>
    </w:p>
    <w:p w14:paraId="406208F2" w14:textId="44C44F60" w:rsidR="0046158D" w:rsidRDefault="000F6F25" w:rsidP="0046158D">
      <w:r w:rsidRPr="000F6F25">
        <w:t>Также стоит упомянуть платформу «Codewars», которая предлагает задачи для программистов всех уровней, позволяя участникам повышать свои навыки посредством обучения через решение задач, созданных сообществом. Подобно «Leetcode», «Codewars» поддерживает различные языки программирования и позволяет пользователям сравнивать свои решения с решениями других участников, что способствует улучшению своих навыков. Более того, «Codewars» предоставляет возможность создавать свои собственные задачи, что привлекает более опытных программистов и дает возможность сообществу активно участвовать в создании новых задач для платформы.</w:t>
      </w:r>
      <w:r w:rsidR="0046158D">
        <w:t xml:space="preserve"> </w:t>
      </w:r>
    </w:p>
    <w:p w14:paraId="2C044537" w14:textId="2963B9A3" w:rsidR="0046158D" w:rsidRDefault="0046158D" w:rsidP="0046158D">
      <w:r>
        <w:t>С точки зрения пользовательского интерфейса, «Информатикс» не дотягивает до современных стандартов, так как его дизайн устарел, а главная страница переполнена информацией, затрудняющей навигацию. Поиск задач также затруднен, поскольку они обозначены номерами, которые часто известны только преподавателям.</w:t>
      </w:r>
      <w:r w:rsidR="00432AB5">
        <w:t xml:space="preserve"> </w:t>
      </w:r>
      <w:r w:rsidR="00D509DC">
        <w:t>Интерфейс страницы задачи представлен на рисунке 1.1.</w:t>
      </w:r>
    </w:p>
    <w:p w14:paraId="2A3D2D6E" w14:textId="015CDC82" w:rsidR="0046158D" w:rsidRDefault="0046158D" w:rsidP="0046158D">
      <w:r>
        <w:t>В отличие от него, «Leetcode» предлагает современный дизайн и тщательно продуманный список задач с различными возможностями сортировки, тегирования и поиска по темам. Это упрощает пользователям поиск необходимых задач и улучшает общее взаимодействие с платформой.</w:t>
      </w:r>
      <w:r w:rsidR="00432AB5">
        <w:t xml:space="preserve"> </w:t>
      </w:r>
      <w:r w:rsidR="00D509DC">
        <w:t>Интерфейс страницы задачи представлен на рисунке 1.2.</w:t>
      </w:r>
      <w:r w:rsidR="00A11277">
        <w:t xml:space="preserve"> </w:t>
      </w:r>
    </w:p>
    <w:p w14:paraId="1E4E999B" w14:textId="77777777" w:rsidR="00DD15BE" w:rsidRDefault="00DD15BE" w:rsidP="00DD15BE">
      <w:pPr>
        <w:pStyle w:val="afa"/>
      </w:pPr>
      <w:r w:rsidRPr="00955C8B">
        <w:lastRenderedPageBreak/>
        <w:drawing>
          <wp:inline distT="0" distB="0" distL="0" distR="0" wp14:anchorId="4AD3F3DB" wp14:editId="403F0355">
            <wp:extent cx="4891177" cy="3347228"/>
            <wp:effectExtent l="0" t="0" r="508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578" cy="3355715"/>
                    </a:xfrm>
                    <a:prstGeom prst="rect">
                      <a:avLst/>
                    </a:prstGeom>
                  </pic:spPr>
                </pic:pic>
              </a:graphicData>
            </a:graphic>
          </wp:inline>
        </w:drawing>
      </w:r>
    </w:p>
    <w:p w14:paraId="5E999C5E" w14:textId="4610B1A4" w:rsidR="00DD15BE" w:rsidRPr="00DD15BE" w:rsidRDefault="00DD15BE" w:rsidP="00DD15BE">
      <w:pPr>
        <w:pStyle w:val="afb"/>
        <w:rPr>
          <w:rFonts w:eastAsia="Calibri"/>
        </w:rPr>
      </w:pPr>
      <w:r>
        <w:t xml:space="preserve">Рисунок 1.1 </w:t>
      </w:r>
      <w:r>
        <w:rPr>
          <w:rFonts w:eastAsia="Calibri"/>
        </w:rPr>
        <w:t>– Платформа «Информатикс»</w:t>
      </w:r>
    </w:p>
    <w:p w14:paraId="23461609" w14:textId="77777777" w:rsidR="00DD15BE" w:rsidRDefault="00DD15BE" w:rsidP="00DD15BE">
      <w:pPr>
        <w:pStyle w:val="afa"/>
      </w:pPr>
      <w:r w:rsidRPr="00955C8B">
        <w:drawing>
          <wp:inline distT="0" distB="0" distL="0" distR="0" wp14:anchorId="5F56D2CC" wp14:editId="20E1D39F">
            <wp:extent cx="5111767" cy="3485072"/>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144" cy="3495556"/>
                    </a:xfrm>
                    <a:prstGeom prst="rect">
                      <a:avLst/>
                    </a:prstGeom>
                  </pic:spPr>
                </pic:pic>
              </a:graphicData>
            </a:graphic>
          </wp:inline>
        </w:drawing>
      </w:r>
    </w:p>
    <w:p w14:paraId="5A2D7E2E" w14:textId="53CF069B" w:rsidR="00DD15BE" w:rsidRPr="00E02C57" w:rsidRDefault="00DD15BE" w:rsidP="00E02C57">
      <w:pPr>
        <w:pStyle w:val="afb"/>
        <w:rPr>
          <w:rFonts w:eastAsia="Calibri"/>
        </w:rPr>
      </w:pPr>
      <w:r>
        <w:t xml:space="preserve">Рисунок 1.2 </w:t>
      </w:r>
      <w:r>
        <w:rPr>
          <w:rFonts w:eastAsia="Calibri"/>
        </w:rPr>
        <w:t>– Платформа «</w:t>
      </w:r>
      <w:r>
        <w:rPr>
          <w:rFonts w:eastAsia="Calibri"/>
          <w:lang w:val="en-US"/>
        </w:rPr>
        <w:t>LeetCode</w:t>
      </w:r>
      <w:r>
        <w:rPr>
          <w:rFonts w:eastAsia="Calibri"/>
        </w:rPr>
        <w:t>»</w:t>
      </w:r>
    </w:p>
    <w:p w14:paraId="2C8F4DCF" w14:textId="4F786E54" w:rsidR="00432AB5" w:rsidRPr="0046158D" w:rsidRDefault="00432AB5" w:rsidP="0046158D">
      <w:r w:rsidRPr="00432AB5">
        <w:t xml:space="preserve">«Codewars» также отличается удобным пользовательским интерфейсом, ориентированным на задачи для программистов всех уровней. Платформа предоставляет возможность поиска задач по разным уровням сложности, языкам программирования и темам. Кроме того, интерфейс предоставляет </w:t>
      </w:r>
      <w:r w:rsidRPr="00432AB5">
        <w:lastRenderedPageBreak/>
        <w:t>возможность взаимодействия с сообществом путем обсуждения задач и решений, что повышает качество обучения и способствует обмену знаниями между участниками.</w:t>
      </w:r>
      <w:r w:rsidR="00D509DC">
        <w:t xml:space="preserve"> Интерфейс страницы задачи представлен на рисунке 1.3.</w:t>
      </w:r>
    </w:p>
    <w:p w14:paraId="786F919D" w14:textId="4DF17538" w:rsidR="00627D0B" w:rsidRDefault="00320EF7" w:rsidP="00320EF7">
      <w:pPr>
        <w:pStyle w:val="afa"/>
        <w:rPr>
          <w:rFonts w:eastAsia="Calibri"/>
        </w:rPr>
      </w:pPr>
      <w:r w:rsidRPr="00320EF7">
        <w:drawing>
          <wp:inline distT="0" distB="0" distL="0" distR="0" wp14:anchorId="432AC7E0" wp14:editId="187A94A2">
            <wp:extent cx="5249915" cy="3597216"/>
            <wp:effectExtent l="0" t="0" r="825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462" cy="3605813"/>
                    </a:xfrm>
                    <a:prstGeom prst="rect">
                      <a:avLst/>
                    </a:prstGeom>
                  </pic:spPr>
                </pic:pic>
              </a:graphicData>
            </a:graphic>
          </wp:inline>
        </w:drawing>
      </w:r>
    </w:p>
    <w:p w14:paraId="07588DBE" w14:textId="7EF20B0F" w:rsidR="00955C8B" w:rsidRDefault="00627D0B" w:rsidP="005B33A5">
      <w:pPr>
        <w:pStyle w:val="afb"/>
        <w:rPr>
          <w:rFonts w:eastAsia="Calibri"/>
        </w:rPr>
      </w:pPr>
      <w:r>
        <w:t>Рисунок 1.</w:t>
      </w:r>
      <w:r w:rsidR="00432AB5">
        <w:t>3</w:t>
      </w:r>
      <w:r>
        <w:t xml:space="preserve"> </w:t>
      </w:r>
      <w:r>
        <w:rPr>
          <w:rFonts w:eastAsia="Calibri"/>
        </w:rPr>
        <w:t>– Платформа «</w:t>
      </w:r>
      <w:r>
        <w:rPr>
          <w:rFonts w:eastAsia="Calibri"/>
          <w:lang w:val="en-US"/>
        </w:rPr>
        <w:t>CodeWars</w:t>
      </w:r>
      <w:r>
        <w:rPr>
          <w:rFonts w:eastAsia="Calibri"/>
        </w:rPr>
        <w:t>»</w:t>
      </w:r>
    </w:p>
    <w:p w14:paraId="4BBB70B5" w14:textId="7F5973F1" w:rsidR="00C7049C" w:rsidRPr="00C7049C" w:rsidRDefault="005172E9" w:rsidP="00C7049C">
      <w:pPr>
        <w:rPr>
          <w:rFonts w:eastAsia="Calibri"/>
        </w:rPr>
      </w:pPr>
      <w:r>
        <w:rPr>
          <w:rFonts w:eastAsia="Calibri"/>
        </w:rPr>
        <w:t>З</w:t>
      </w:r>
      <w:r w:rsidR="00C7049C" w:rsidRPr="00C7049C">
        <w:rPr>
          <w:rFonts w:eastAsia="Calibri"/>
        </w:rPr>
        <w:t xml:space="preserve">начительное преимущество перед другими платформами </w:t>
      </w:r>
      <w:r>
        <w:rPr>
          <w:rFonts w:eastAsia="Calibri"/>
        </w:rPr>
        <w:t>имеет «</w:t>
      </w:r>
      <w:r>
        <w:rPr>
          <w:rFonts w:eastAsia="Calibri"/>
          <w:lang w:val="en-US"/>
        </w:rPr>
        <w:t>LeetCode</w:t>
      </w:r>
      <w:r>
        <w:rPr>
          <w:rFonts w:eastAsia="Calibri"/>
        </w:rPr>
        <w:t>»,</w:t>
      </w:r>
      <w:r w:rsidRPr="005172E9">
        <w:rPr>
          <w:rFonts w:eastAsia="Calibri"/>
        </w:rPr>
        <w:t xml:space="preserve"> </w:t>
      </w:r>
      <w:r w:rsidR="00C7049C" w:rsidRPr="00C7049C">
        <w:rPr>
          <w:rFonts w:eastAsia="Calibri"/>
        </w:rPr>
        <w:t>благодаря наличию онлайн-компилятора (playground), который позволяет выполнять пользовательские программы вне решения задач. Этот инструмент предоставляет разработчикам гибкость и свободу для экспериментов с кодом в интерактивной среде, что повышает качество обучения и развитие навыков.</w:t>
      </w:r>
    </w:p>
    <w:p w14:paraId="4ED62543" w14:textId="247C92C6" w:rsidR="00C7049C" w:rsidRPr="00C7049C" w:rsidRDefault="00C7049C" w:rsidP="00C7049C">
      <w:pPr>
        <w:rPr>
          <w:rFonts w:eastAsia="Calibri"/>
        </w:rPr>
      </w:pPr>
      <w:r w:rsidRPr="00C7049C">
        <w:rPr>
          <w:rFonts w:eastAsia="Calibri"/>
        </w:rPr>
        <w:t>Онлайн-компилятор позволяет пользователям проверять, тестировать и оптимизировать свои алгоритмы и решения без давления или ограничений конкретной задачи. Это дает возможность разработчикам работать над собственными проектами или идеями, применять новые концепции и подходы к программированию, а также исследовать различные языки программирования.</w:t>
      </w:r>
    </w:p>
    <w:p w14:paraId="73574FE1" w14:textId="5A177C49" w:rsidR="00C7049C" w:rsidRPr="00C7049C" w:rsidRDefault="00C7049C" w:rsidP="00C7049C">
      <w:pPr>
        <w:rPr>
          <w:rFonts w:eastAsia="Calibri"/>
        </w:rPr>
      </w:pPr>
      <w:r w:rsidRPr="00C7049C">
        <w:rPr>
          <w:rFonts w:eastAsia="Calibri"/>
        </w:rPr>
        <w:lastRenderedPageBreak/>
        <w:t>Интерактивный характер онлайн-компилятора позволяет пользователям сразу видеть результаты выполнения своего кода, что ускоряет процесс обучения и отладки. Это также позволяет пользователям проверять эффективность и производительность своего кода, сравнивая различные подходы к решению задач.</w:t>
      </w:r>
    </w:p>
    <w:p w14:paraId="5ECF0155" w14:textId="5207EBDD" w:rsidR="00C7049C" w:rsidRPr="00C7049C" w:rsidRDefault="00C7049C" w:rsidP="00C7049C">
      <w:pPr>
        <w:rPr>
          <w:rFonts w:eastAsia="Calibri"/>
        </w:rPr>
      </w:pPr>
      <w:r w:rsidRPr="00C7049C">
        <w:rPr>
          <w:rFonts w:eastAsia="Calibri"/>
        </w:rPr>
        <w:t>Кроме того, наличие онлайн-компилятора помогает пользователям развивать навыки программирования в более широком контексте, чем просто выполнение конкретных задач. Это стимулирует творчество и инновации, позволяя пользователям экспериментировать и исследовать новые способы решения проблем.</w:t>
      </w:r>
    </w:p>
    <w:p w14:paraId="53DAE7ED" w14:textId="31349008" w:rsidR="00074109" w:rsidRDefault="00FC3A2C" w:rsidP="00074109">
      <w:pPr>
        <w:pStyle w:val="2"/>
      </w:pPr>
      <w:bookmarkStart w:id="4" w:name="_Toc71826217"/>
      <w:r>
        <w:t>1.</w:t>
      </w:r>
      <w:r w:rsidR="009F015E">
        <w:t>5</w:t>
      </w:r>
      <w:r>
        <w:t xml:space="preserve"> </w:t>
      </w:r>
      <w:r w:rsidR="002C4E97">
        <w:t>Постановка задачи</w:t>
      </w:r>
      <w:bookmarkEnd w:id="4"/>
    </w:p>
    <w:p w14:paraId="05F55E70" w14:textId="5B756A27" w:rsidR="00074109" w:rsidRDefault="00074109" w:rsidP="00074109">
      <w:r>
        <w:t>Проведенный анализ существующих образовательных веб-сервисов с автоматизированной проверкой задач выявил, что, несмотря на наличие основного функционала, они также имеют ряд недостатков. Например, отсутствует поддержка русского языка, выбор языков программирования ограничен, или же интерфейс может быть неудобным для пользователя</w:t>
      </w:r>
      <w:r w:rsidR="003D404E">
        <w:t xml:space="preserve">. Нет </w:t>
      </w:r>
      <w:r w:rsidR="00BD1BB2">
        <w:t>возможности добавить собственную задачу</w:t>
      </w:r>
      <w:r w:rsidR="003D404E">
        <w:t xml:space="preserve"> или запустить программный код вне решения задачи. </w:t>
      </w:r>
    </w:p>
    <w:p w14:paraId="6B04E9B2" w14:textId="76906B96" w:rsidR="00BD1BB2" w:rsidRDefault="00E44DAB" w:rsidP="00074109">
      <w:r>
        <w:t>Н</w:t>
      </w:r>
      <w:r w:rsidR="00BD1BB2" w:rsidRPr="00BD1BB2">
        <w:t xml:space="preserve">едостатки существующих платформ значительны и подчеркивают необходимость создания собственной </w:t>
      </w:r>
      <w:r w:rsidR="00BD1BB2">
        <w:t>онлайн</w:t>
      </w:r>
      <w:r w:rsidR="00BD1BB2" w:rsidRPr="00BD1BB2">
        <w:t>-платформы «</w:t>
      </w:r>
      <w:r w:rsidR="00BD1BB2">
        <w:rPr>
          <w:lang w:val="en-US"/>
        </w:rPr>
        <w:t>SupremeCode</w:t>
      </w:r>
      <w:r w:rsidR="00BD1BB2" w:rsidRPr="00BD1BB2">
        <w:t>».</w:t>
      </w:r>
    </w:p>
    <w:p w14:paraId="0978C686" w14:textId="7AC39139" w:rsidR="00BD1BB2" w:rsidRDefault="00BD1BB2" w:rsidP="002C4E97">
      <w:r w:rsidRPr="00BD1BB2">
        <w:t>Цель</w:t>
      </w:r>
      <w:r>
        <w:t xml:space="preserve"> </w:t>
      </w:r>
      <w:r w:rsidRPr="00BD1BB2">
        <w:t xml:space="preserve">разрабатываемой платформы </w:t>
      </w:r>
      <w:r w:rsidR="00F209C1">
        <w:t>–</w:t>
      </w:r>
      <w:r w:rsidRPr="00BD1BB2">
        <w:t xml:space="preserve"> предоставить пользователям возможность учиться программированию и информационным технологиям с возможностью практического решения задач, которые будут автоматически проверяться.</w:t>
      </w:r>
    </w:p>
    <w:p w14:paraId="16E1E020" w14:textId="4E395B84" w:rsidR="002C4E97" w:rsidRDefault="002C4E97" w:rsidP="002C4E97">
      <w:r>
        <w:t>Перечень задач для реализации:</w:t>
      </w:r>
    </w:p>
    <w:p w14:paraId="59412A94" w14:textId="6578FE12" w:rsidR="00FE1FFF" w:rsidRDefault="00FE1FFF" w:rsidP="002C4E97">
      <w:pPr>
        <w:pStyle w:val="a"/>
        <w:rPr>
          <w:rFonts w:eastAsiaTheme="minorEastAsia"/>
        </w:rPr>
      </w:pPr>
      <w:r>
        <w:rPr>
          <w:rFonts w:eastAsiaTheme="minorEastAsia"/>
        </w:rPr>
        <w:t>Исследование платформ, тестирующих решение алгоритмических задач.</w:t>
      </w:r>
    </w:p>
    <w:p w14:paraId="7A7A747E" w14:textId="66A5A732" w:rsidR="00794B6A" w:rsidRDefault="00FE1FFF" w:rsidP="002C4E97">
      <w:pPr>
        <w:pStyle w:val="a"/>
        <w:rPr>
          <w:rFonts w:eastAsiaTheme="minorEastAsia"/>
        </w:rPr>
      </w:pPr>
      <w:r>
        <w:rPr>
          <w:rFonts w:eastAsiaTheme="minorEastAsia"/>
        </w:rPr>
        <w:lastRenderedPageBreak/>
        <w:t>П</w:t>
      </w:r>
      <w:r w:rsidR="00794B6A">
        <w:rPr>
          <w:rFonts w:eastAsiaTheme="minorEastAsia"/>
        </w:rPr>
        <w:t>роектирова</w:t>
      </w:r>
      <w:r>
        <w:rPr>
          <w:rFonts w:eastAsiaTheme="minorEastAsia"/>
        </w:rPr>
        <w:t xml:space="preserve">ние </w:t>
      </w:r>
      <w:r w:rsidR="00794B6A">
        <w:rPr>
          <w:rFonts w:eastAsiaTheme="minorEastAsia"/>
        </w:rPr>
        <w:t>архитектур</w:t>
      </w:r>
      <w:r>
        <w:rPr>
          <w:rFonts w:eastAsiaTheme="minorEastAsia"/>
        </w:rPr>
        <w:t xml:space="preserve">ы </w:t>
      </w:r>
      <w:r w:rsidR="00794B6A">
        <w:rPr>
          <w:rFonts w:eastAsiaTheme="minorEastAsia"/>
        </w:rPr>
        <w:t xml:space="preserve">онлайн-платформы.  </w:t>
      </w:r>
    </w:p>
    <w:p w14:paraId="725FDB94" w14:textId="05431B49" w:rsidR="002C4E97" w:rsidRDefault="00BA251B" w:rsidP="002C4E97">
      <w:pPr>
        <w:pStyle w:val="a"/>
        <w:rPr>
          <w:rFonts w:eastAsiaTheme="minorEastAsia"/>
        </w:rPr>
      </w:pPr>
      <w:r>
        <w:rPr>
          <w:rFonts w:eastAsiaTheme="minorEastAsia"/>
        </w:rPr>
        <w:t>Разработать серверное приложение, обрабатывающее запросы пользователей и взаимодействующее с базой данных.</w:t>
      </w:r>
    </w:p>
    <w:p w14:paraId="716B8FE0" w14:textId="0491DCAA" w:rsidR="002C4E97" w:rsidRPr="00FE1FFF" w:rsidRDefault="00BA251B" w:rsidP="00FE1FFF">
      <w:pPr>
        <w:pStyle w:val="a"/>
        <w:rPr>
          <w:rFonts w:eastAsiaTheme="minorEastAsia"/>
        </w:rPr>
      </w:pPr>
      <w:r>
        <w:rPr>
          <w:rFonts w:eastAsiaTheme="minorEastAsia"/>
        </w:rPr>
        <w:t>Реализовать интерфейс, который позволит пользователю взаимодействовать с системой и решать задачи.</w:t>
      </w:r>
    </w:p>
    <w:p w14:paraId="31DE10D3" w14:textId="341A3926" w:rsidR="004A6CFC" w:rsidRDefault="004A6CFC" w:rsidP="004A6CFC">
      <w:pPr>
        <w:pStyle w:val="2"/>
      </w:pPr>
      <w:r>
        <w:t>1.6 Вывод по главе</w:t>
      </w:r>
    </w:p>
    <w:p w14:paraId="389DBC72" w14:textId="3E038AE3" w:rsidR="0096346A" w:rsidRPr="004A6CFC" w:rsidRDefault="0096346A" w:rsidP="0096346A">
      <w:r>
        <w:t xml:space="preserve">В этой главе были изучены случаи, когда подобная онлайн-платформа окажется полезной. Проанализированы ее главные характеристики. </w:t>
      </w:r>
      <w:r w:rsidR="00AA5004">
        <w:t>П</w:t>
      </w:r>
      <w:r>
        <w:t>роведен</w:t>
      </w:r>
      <w:r w:rsidR="00AA5004">
        <w:t xml:space="preserve">о исследование </w:t>
      </w:r>
      <w:r>
        <w:t xml:space="preserve">аналогичных программных продуктов. </w:t>
      </w:r>
      <w:r w:rsidR="00AA5004">
        <w:t xml:space="preserve">Рассмотрена потребность в платформе «SupremeCode». </w:t>
      </w:r>
      <w:r>
        <w:t>Сформулирована задача разработки и описаны ключевые функции, которые должны присутствовать в создаваемой информационной системе.</w:t>
      </w:r>
    </w:p>
    <w:p w14:paraId="0132108A" w14:textId="0211F98B" w:rsidR="00EC6339" w:rsidRDefault="001B606E" w:rsidP="00EC6339">
      <w:pPr>
        <w:pStyle w:val="1"/>
        <w:rPr>
          <w:color w:val="auto"/>
          <w:sz w:val="28"/>
        </w:rPr>
      </w:pPr>
      <w:bookmarkStart w:id="5" w:name="_Toc70360015"/>
      <w:bookmarkStart w:id="6" w:name="_Toc70188713"/>
      <w:bookmarkStart w:id="7" w:name="_Toc71826218"/>
      <w:r>
        <w:lastRenderedPageBreak/>
        <w:t>2</w:t>
      </w:r>
      <w:r w:rsidR="00EC6339">
        <w:t xml:space="preserve"> Проектирование</w:t>
      </w:r>
      <w:r w:rsidR="00265C16">
        <w:t xml:space="preserve"> онлайн-платформы по решению алгоритмических задач</w:t>
      </w:r>
      <w:r w:rsidR="00EC6339">
        <w:t>.</w:t>
      </w:r>
      <w:bookmarkEnd w:id="5"/>
      <w:bookmarkEnd w:id="6"/>
      <w:bookmarkEnd w:id="7"/>
    </w:p>
    <w:p w14:paraId="78B12551" w14:textId="0446BEFF" w:rsidR="00EC6339" w:rsidRDefault="002F2C50" w:rsidP="00EC6339">
      <w:r>
        <w:t>В этой главе описано проектирование программного средства, включающее в себя проектирование структур данных, базы данных, алгоритмов и конечных точек программного интерфейса приложения.</w:t>
      </w:r>
    </w:p>
    <w:p w14:paraId="3EF1948E" w14:textId="19674423" w:rsidR="00EC6339" w:rsidRDefault="001B606E" w:rsidP="00EC6339">
      <w:pPr>
        <w:pStyle w:val="2"/>
      </w:pPr>
      <w:bookmarkStart w:id="8" w:name="_Toc70360016"/>
      <w:bookmarkStart w:id="9" w:name="_Toc70188714"/>
      <w:bookmarkStart w:id="10" w:name="_Toc71826219"/>
      <w:r>
        <w:t>2</w:t>
      </w:r>
      <w:r w:rsidR="00EC6339">
        <w:t xml:space="preserve">.1 </w:t>
      </w:r>
      <w:bookmarkEnd w:id="8"/>
      <w:bookmarkEnd w:id="9"/>
      <w:bookmarkEnd w:id="10"/>
      <w:r w:rsidR="00B73453">
        <w:t>Проектирование структур данных</w:t>
      </w:r>
    </w:p>
    <w:p w14:paraId="26F215FA" w14:textId="36D3B62F" w:rsidR="00EC6339" w:rsidRDefault="007A715B" w:rsidP="007A715B">
      <w:bookmarkStart w:id="11" w:name="_Toc70360017"/>
      <w:bookmarkStart w:id="12" w:name="_Toc70188715"/>
      <w:bookmarkStart w:id="13" w:name="_Toc71826220"/>
      <w:r>
        <w:t>Данный раздел содержит в себе описание необходимых для реализации программного средства структур данных.</w:t>
      </w:r>
      <w:r w:rsidR="00EC6339">
        <w:t xml:space="preserve"> </w:t>
      </w:r>
      <w:bookmarkEnd w:id="11"/>
      <w:bookmarkEnd w:id="12"/>
      <w:bookmarkEnd w:id="13"/>
    </w:p>
    <w:p w14:paraId="136B360B" w14:textId="1A023C58" w:rsidR="00EC6339" w:rsidRDefault="001B606E" w:rsidP="00EC6339">
      <w:pPr>
        <w:pStyle w:val="3"/>
      </w:pPr>
      <w:bookmarkStart w:id="14" w:name="_Toc70360018"/>
      <w:bookmarkStart w:id="15" w:name="_Toc70188716"/>
      <w:bookmarkStart w:id="16" w:name="_Toc71826221"/>
      <w:r>
        <w:t>2</w:t>
      </w:r>
      <w:r w:rsidR="00EC6339">
        <w:t xml:space="preserve">.2.1 Описание </w:t>
      </w:r>
      <w:bookmarkEnd w:id="14"/>
      <w:bookmarkEnd w:id="15"/>
      <w:bookmarkEnd w:id="16"/>
      <w:r w:rsidR="00D857EA">
        <w:t>структуры «Задача»</w:t>
      </w:r>
    </w:p>
    <w:p w14:paraId="479D06D8" w14:textId="77777777" w:rsidR="00F209C1" w:rsidRDefault="00D857EA" w:rsidP="00EC6339">
      <w:r w:rsidRPr="00D857EA">
        <w:t>Задач</w:t>
      </w:r>
      <w:r w:rsidR="00F209C1">
        <w:t>а</w:t>
      </w:r>
      <w:r w:rsidRPr="00D857EA">
        <w:t xml:space="preserve"> является центральной сущностью в</w:t>
      </w:r>
      <w:r>
        <w:t xml:space="preserve"> онлайн-платформ</w:t>
      </w:r>
      <w:r w:rsidR="00F209C1">
        <w:t>ах по решению алгоритмическим задач. Подробное описание данных о задаче представлено в таблице 2.1.</w:t>
      </w:r>
    </w:p>
    <w:p w14:paraId="1304EFAF" w14:textId="1EBBE6F7" w:rsidR="00EC6339" w:rsidRPr="000E7770" w:rsidRDefault="00F209C1" w:rsidP="000E7770">
      <w:pPr>
        <w:pStyle w:val="afe"/>
      </w:pPr>
      <w:r w:rsidRPr="000E7770">
        <w:t xml:space="preserve">Таблица 2.1 </w:t>
      </w:r>
      <w:r w:rsidRPr="000E7770">
        <w:t>–</w:t>
      </w:r>
      <w:r w:rsidRPr="000E7770">
        <w:t xml:space="preserve"> Описание структуры «Задача»</w:t>
      </w:r>
    </w:p>
    <w:tbl>
      <w:tblPr>
        <w:tblStyle w:val="aa"/>
        <w:tblW w:w="0" w:type="auto"/>
        <w:tblLook w:val="04A0" w:firstRow="1" w:lastRow="0" w:firstColumn="1" w:lastColumn="0" w:noHBand="0" w:noVBand="1"/>
      </w:tblPr>
      <w:tblGrid>
        <w:gridCol w:w="1284"/>
        <w:gridCol w:w="5206"/>
        <w:gridCol w:w="2855"/>
      </w:tblGrid>
      <w:tr w:rsidR="00632A48" w14:paraId="0FD5F3B0" w14:textId="77777777" w:rsidTr="00632A48">
        <w:tc>
          <w:tcPr>
            <w:tcW w:w="1286" w:type="dxa"/>
          </w:tcPr>
          <w:p w14:paraId="4B3780E5" w14:textId="12D274C8" w:rsidR="00201439" w:rsidRPr="002D5B69" w:rsidRDefault="00201439" w:rsidP="002D5B69">
            <w:pPr>
              <w:pStyle w:val="aff0"/>
            </w:pPr>
            <w:r w:rsidRPr="002D5B69">
              <w:t>Название</w:t>
            </w:r>
          </w:p>
        </w:tc>
        <w:tc>
          <w:tcPr>
            <w:tcW w:w="5208" w:type="dxa"/>
          </w:tcPr>
          <w:p w14:paraId="2B58A9FC" w14:textId="255F7B00" w:rsidR="00201439" w:rsidRPr="002D5B69" w:rsidRDefault="00201439" w:rsidP="002D5B69">
            <w:pPr>
              <w:pStyle w:val="aff0"/>
            </w:pPr>
            <w:r w:rsidRPr="002D5B69">
              <w:t>Описание</w:t>
            </w:r>
          </w:p>
        </w:tc>
        <w:tc>
          <w:tcPr>
            <w:tcW w:w="2851" w:type="dxa"/>
          </w:tcPr>
          <w:p w14:paraId="037DE565" w14:textId="57C3C30D" w:rsidR="00201439" w:rsidRPr="002D5B69" w:rsidRDefault="00201439" w:rsidP="002D5B69">
            <w:pPr>
              <w:pStyle w:val="aff0"/>
            </w:pPr>
            <w:r w:rsidRPr="002D5B69">
              <w:t>Примеч</w:t>
            </w:r>
            <w:r w:rsidR="005D287A" w:rsidRPr="002D5B69">
              <w:t>а</w:t>
            </w:r>
            <w:r w:rsidRPr="002D5B69">
              <w:t>ние</w:t>
            </w:r>
          </w:p>
        </w:tc>
      </w:tr>
      <w:tr w:rsidR="00632A48" w14:paraId="7277B9DD" w14:textId="77777777" w:rsidTr="00632A48">
        <w:tc>
          <w:tcPr>
            <w:tcW w:w="1286" w:type="dxa"/>
          </w:tcPr>
          <w:p w14:paraId="1DF26FEC" w14:textId="1328B9E6" w:rsidR="00201439" w:rsidRPr="002D5B69" w:rsidRDefault="00201439" w:rsidP="002D5B69">
            <w:pPr>
              <w:pStyle w:val="aff0"/>
            </w:pPr>
            <w:r w:rsidRPr="002D5B69">
              <w:t>1</w:t>
            </w:r>
          </w:p>
        </w:tc>
        <w:tc>
          <w:tcPr>
            <w:tcW w:w="5208" w:type="dxa"/>
          </w:tcPr>
          <w:p w14:paraId="78BC610F" w14:textId="1C7077DC" w:rsidR="00201439" w:rsidRPr="002D5B69" w:rsidRDefault="00201439" w:rsidP="002D5B69">
            <w:pPr>
              <w:pStyle w:val="aff0"/>
            </w:pPr>
            <w:r w:rsidRPr="002D5B69">
              <w:t>2</w:t>
            </w:r>
          </w:p>
        </w:tc>
        <w:tc>
          <w:tcPr>
            <w:tcW w:w="2851" w:type="dxa"/>
          </w:tcPr>
          <w:p w14:paraId="6DE482B8" w14:textId="21B2FB74" w:rsidR="00201439" w:rsidRPr="002D5B69" w:rsidRDefault="00201439" w:rsidP="002D5B69">
            <w:pPr>
              <w:pStyle w:val="aff0"/>
            </w:pPr>
            <w:r w:rsidRPr="002D5B69">
              <w:t>3</w:t>
            </w:r>
          </w:p>
        </w:tc>
      </w:tr>
      <w:tr w:rsidR="002B2605" w:rsidRPr="00201439" w14:paraId="23C6AFB9" w14:textId="77777777" w:rsidTr="00201439">
        <w:tc>
          <w:tcPr>
            <w:tcW w:w="0" w:type="auto"/>
            <w:hideMark/>
          </w:tcPr>
          <w:p w14:paraId="7199C930" w14:textId="05901728" w:rsidR="00201439" w:rsidRPr="002D5B69" w:rsidRDefault="00201439" w:rsidP="002D5B69">
            <w:pPr>
              <w:pStyle w:val="aff0"/>
            </w:pPr>
            <w:r w:rsidRPr="002D5B69">
              <w:t>slug</w:t>
            </w:r>
          </w:p>
        </w:tc>
        <w:tc>
          <w:tcPr>
            <w:tcW w:w="0" w:type="auto"/>
            <w:hideMark/>
          </w:tcPr>
          <w:p w14:paraId="33C8234F" w14:textId="3FF6CC3F" w:rsidR="00201439" w:rsidRPr="002D5B69" w:rsidRDefault="00201439" w:rsidP="002D5B69">
            <w:pPr>
              <w:pStyle w:val="aff0"/>
            </w:pPr>
            <w:r w:rsidRPr="002D5B69">
              <w:t>Уникальный идентификатор задачи</w:t>
            </w:r>
          </w:p>
        </w:tc>
        <w:tc>
          <w:tcPr>
            <w:tcW w:w="0" w:type="auto"/>
            <w:hideMark/>
          </w:tcPr>
          <w:p w14:paraId="1FFF64B1" w14:textId="1DB45C04" w:rsidR="00201439" w:rsidRPr="002D5B69" w:rsidRDefault="00201439" w:rsidP="002D5B69">
            <w:pPr>
              <w:pStyle w:val="aff0"/>
            </w:pPr>
            <w:r w:rsidRPr="002D5B69">
              <w:t>С</w:t>
            </w:r>
            <w:r w:rsidRPr="002D5B69">
              <w:t>трока, однозначно определяет конкретную задачу на платформе</w:t>
            </w:r>
          </w:p>
        </w:tc>
      </w:tr>
      <w:tr w:rsidR="002B2605" w:rsidRPr="00201439" w14:paraId="37763952" w14:textId="77777777" w:rsidTr="00201439">
        <w:tc>
          <w:tcPr>
            <w:tcW w:w="0" w:type="auto"/>
            <w:hideMark/>
          </w:tcPr>
          <w:p w14:paraId="18500262" w14:textId="77777777" w:rsidR="00201439" w:rsidRPr="002D5B69" w:rsidRDefault="00201439" w:rsidP="002D5B69">
            <w:pPr>
              <w:pStyle w:val="aff0"/>
            </w:pPr>
            <w:r w:rsidRPr="002D5B69">
              <w:t>name</w:t>
            </w:r>
          </w:p>
        </w:tc>
        <w:tc>
          <w:tcPr>
            <w:tcW w:w="0" w:type="auto"/>
            <w:hideMark/>
          </w:tcPr>
          <w:p w14:paraId="50782997" w14:textId="7A066A52" w:rsidR="00201439" w:rsidRPr="002D5B69" w:rsidRDefault="00201439" w:rsidP="002D5B69">
            <w:pPr>
              <w:pStyle w:val="aff0"/>
            </w:pPr>
            <w:r w:rsidRPr="002D5B69">
              <w:t>Название задачи</w:t>
            </w:r>
          </w:p>
        </w:tc>
        <w:tc>
          <w:tcPr>
            <w:tcW w:w="0" w:type="auto"/>
            <w:hideMark/>
          </w:tcPr>
          <w:p w14:paraId="2CE06457" w14:textId="77777777" w:rsidR="00201439" w:rsidRPr="002D5B69" w:rsidRDefault="00201439" w:rsidP="002D5B69">
            <w:pPr>
              <w:pStyle w:val="aff0"/>
            </w:pPr>
            <w:r w:rsidRPr="002D5B69">
              <w:t>Обычно краткое и описательное</w:t>
            </w:r>
          </w:p>
        </w:tc>
      </w:tr>
      <w:tr w:rsidR="002B2605" w:rsidRPr="00201439" w14:paraId="751B78FD" w14:textId="77777777" w:rsidTr="00201439">
        <w:tc>
          <w:tcPr>
            <w:tcW w:w="0" w:type="auto"/>
            <w:hideMark/>
          </w:tcPr>
          <w:p w14:paraId="4D81BEDA" w14:textId="77777777" w:rsidR="00201439" w:rsidRPr="002D5B69" w:rsidRDefault="00201439" w:rsidP="002D5B69">
            <w:pPr>
              <w:pStyle w:val="aff0"/>
            </w:pPr>
            <w:r w:rsidRPr="002D5B69">
              <w:t>description</w:t>
            </w:r>
          </w:p>
        </w:tc>
        <w:tc>
          <w:tcPr>
            <w:tcW w:w="0" w:type="auto"/>
            <w:hideMark/>
          </w:tcPr>
          <w:p w14:paraId="058396A7" w14:textId="19793745" w:rsidR="00201439" w:rsidRPr="002D5B69" w:rsidRDefault="00201439" w:rsidP="002D5B69">
            <w:pPr>
              <w:pStyle w:val="aff0"/>
            </w:pPr>
            <w:r w:rsidRPr="002D5B69">
              <w:t>Описание задачи</w:t>
            </w:r>
            <w:r w:rsidR="002B2605" w:rsidRPr="002D5B69">
              <w:t xml:space="preserve"> </w:t>
            </w:r>
            <w:r w:rsidR="002B2605" w:rsidRPr="002D5B69">
              <w:t>на языке разметки Markdown</w:t>
            </w:r>
            <w:r w:rsidRPr="002D5B69">
              <w:t>, включающее условия задачи, примеры ввода и вывода, а также дополнительные разъяснения и рекомендации</w:t>
            </w:r>
          </w:p>
        </w:tc>
        <w:tc>
          <w:tcPr>
            <w:tcW w:w="0" w:type="auto"/>
            <w:hideMark/>
          </w:tcPr>
          <w:p w14:paraId="243735E6" w14:textId="77777777" w:rsidR="00201439" w:rsidRPr="002D5B69" w:rsidRDefault="00201439" w:rsidP="002D5B69">
            <w:pPr>
              <w:pStyle w:val="aff0"/>
            </w:pPr>
            <w:r w:rsidRPr="002D5B69">
              <w:t>Включает ограничения и требования к эффективности</w:t>
            </w:r>
          </w:p>
        </w:tc>
      </w:tr>
      <w:tr w:rsidR="002B2605" w:rsidRPr="00201439" w14:paraId="7226ADF4" w14:textId="77777777" w:rsidTr="00201439">
        <w:tc>
          <w:tcPr>
            <w:tcW w:w="0" w:type="auto"/>
            <w:hideMark/>
          </w:tcPr>
          <w:p w14:paraId="39FD8A35" w14:textId="77777777" w:rsidR="00201439" w:rsidRPr="002D5B69" w:rsidRDefault="00201439" w:rsidP="002D5B69">
            <w:pPr>
              <w:pStyle w:val="aff0"/>
            </w:pPr>
            <w:r w:rsidRPr="002D5B69">
              <w:t>difficulty</w:t>
            </w:r>
          </w:p>
        </w:tc>
        <w:tc>
          <w:tcPr>
            <w:tcW w:w="0" w:type="auto"/>
            <w:hideMark/>
          </w:tcPr>
          <w:p w14:paraId="4EABD650" w14:textId="52AC61D0" w:rsidR="00201439" w:rsidRPr="002D5B69" w:rsidRDefault="00201439" w:rsidP="002D5B69">
            <w:pPr>
              <w:pStyle w:val="aff0"/>
            </w:pPr>
            <w:r w:rsidRPr="002D5B69">
              <w:t>Уровень сложности задачи</w:t>
            </w:r>
          </w:p>
        </w:tc>
        <w:tc>
          <w:tcPr>
            <w:tcW w:w="0" w:type="auto"/>
            <w:hideMark/>
          </w:tcPr>
          <w:p w14:paraId="3149AAB5" w14:textId="1106EF01" w:rsidR="00201439" w:rsidRPr="002D5B69" w:rsidRDefault="00201439" w:rsidP="002D5B69">
            <w:pPr>
              <w:pStyle w:val="aff0"/>
            </w:pPr>
            <w:r w:rsidRPr="002D5B69">
              <w:t>Уровень сложности один из нескольких: "</w:t>
            </w:r>
            <w:r w:rsidRPr="002D5B69">
              <w:t>Easy</w:t>
            </w:r>
            <w:r w:rsidRPr="002D5B69">
              <w:t>", "</w:t>
            </w:r>
            <w:r w:rsidRPr="002D5B69">
              <w:t>Normal</w:t>
            </w:r>
            <w:r w:rsidRPr="002D5B69">
              <w:t>" или "</w:t>
            </w:r>
            <w:r w:rsidRPr="002D5B69">
              <w:t>Hard</w:t>
            </w:r>
            <w:r w:rsidRPr="002D5B69">
              <w:t>"</w:t>
            </w:r>
          </w:p>
        </w:tc>
      </w:tr>
      <w:tr w:rsidR="002B2605" w:rsidRPr="00201439" w14:paraId="347B9FD0" w14:textId="77777777" w:rsidTr="00201439">
        <w:tc>
          <w:tcPr>
            <w:tcW w:w="0" w:type="auto"/>
            <w:hideMark/>
          </w:tcPr>
          <w:p w14:paraId="1D97AFC1" w14:textId="77777777" w:rsidR="00201439" w:rsidRPr="002D5B69" w:rsidRDefault="00201439" w:rsidP="002D5B69">
            <w:pPr>
              <w:pStyle w:val="aff0"/>
            </w:pPr>
            <w:r w:rsidRPr="002D5B69">
              <w:t>languages</w:t>
            </w:r>
          </w:p>
        </w:tc>
        <w:tc>
          <w:tcPr>
            <w:tcW w:w="0" w:type="auto"/>
            <w:hideMark/>
          </w:tcPr>
          <w:p w14:paraId="5F3E3DFA" w14:textId="3A3156B5" w:rsidR="00201439" w:rsidRPr="002D5B69" w:rsidRDefault="00201439" w:rsidP="002D5B69">
            <w:pPr>
              <w:pStyle w:val="aff0"/>
            </w:pPr>
            <w:r w:rsidRPr="002D5B69">
              <w:t>Список языков программирования, на которых пользователь может решать данную задачу</w:t>
            </w:r>
          </w:p>
        </w:tc>
        <w:tc>
          <w:tcPr>
            <w:tcW w:w="0" w:type="auto"/>
            <w:hideMark/>
          </w:tcPr>
          <w:p w14:paraId="71DC88DE" w14:textId="77777777" w:rsidR="00201439" w:rsidRPr="002D5B69" w:rsidRDefault="00201439" w:rsidP="002D5B69">
            <w:pPr>
              <w:pStyle w:val="aff0"/>
            </w:pPr>
            <w:r w:rsidRPr="002D5B69">
              <w:t>Например, "Cpp", "Java", "Javascript" и другие</w:t>
            </w:r>
          </w:p>
        </w:tc>
      </w:tr>
      <w:tr w:rsidR="00632A48" w14:paraId="5FE0C4FF" w14:textId="77777777" w:rsidTr="00632A48">
        <w:tc>
          <w:tcPr>
            <w:tcW w:w="1286" w:type="dxa"/>
          </w:tcPr>
          <w:p w14:paraId="76223836" w14:textId="52B7BAB2" w:rsidR="00201439" w:rsidRPr="002D5B69" w:rsidRDefault="00B05371" w:rsidP="002D5B69">
            <w:pPr>
              <w:pStyle w:val="aff0"/>
            </w:pPr>
            <w:r w:rsidRPr="002D5B69">
              <w:t>tests</w:t>
            </w:r>
          </w:p>
        </w:tc>
        <w:tc>
          <w:tcPr>
            <w:tcW w:w="5208" w:type="dxa"/>
          </w:tcPr>
          <w:p w14:paraId="19D3633C" w14:textId="051F3677" w:rsidR="00201439" w:rsidRPr="002D5B69" w:rsidRDefault="00B05371" w:rsidP="002D5B69">
            <w:pPr>
              <w:pStyle w:val="aff0"/>
            </w:pPr>
            <w:r w:rsidRPr="002D5B69">
              <w:t>Код с автоматизированными тестами для проверки корректности решения</w:t>
            </w:r>
          </w:p>
        </w:tc>
        <w:tc>
          <w:tcPr>
            <w:tcW w:w="2851" w:type="dxa"/>
          </w:tcPr>
          <w:p w14:paraId="5D92B2C3" w14:textId="4F24DBE1" w:rsidR="00201439" w:rsidRPr="002D5B69" w:rsidRDefault="00B05371" w:rsidP="002D5B69">
            <w:pPr>
              <w:pStyle w:val="aff0"/>
            </w:pPr>
            <w:r w:rsidRPr="002D5B69">
              <w:t>Для каждого языка указывается свой файл с тестами</w:t>
            </w:r>
          </w:p>
        </w:tc>
      </w:tr>
      <w:tr w:rsidR="00632A48" w14:paraId="6F35BCB5" w14:textId="77777777" w:rsidTr="00632A48">
        <w:tc>
          <w:tcPr>
            <w:tcW w:w="1286" w:type="dxa"/>
          </w:tcPr>
          <w:p w14:paraId="4CF24287" w14:textId="75E0FD72" w:rsidR="00201439" w:rsidRPr="002D5B69" w:rsidRDefault="00B05371" w:rsidP="002D5B69">
            <w:pPr>
              <w:pStyle w:val="aff0"/>
            </w:pPr>
            <w:r w:rsidRPr="002D5B69">
              <w:t>solution</w:t>
            </w:r>
          </w:p>
        </w:tc>
        <w:tc>
          <w:tcPr>
            <w:tcW w:w="5208" w:type="dxa"/>
          </w:tcPr>
          <w:p w14:paraId="04EF115C" w14:textId="645BFBD2" w:rsidR="00201439" w:rsidRPr="002D5B69" w:rsidRDefault="00B05371" w:rsidP="002D5B69">
            <w:pPr>
              <w:pStyle w:val="aff0"/>
            </w:pPr>
            <w:r w:rsidRPr="002D5B69">
              <w:t>Шаблонный код для программирования решения</w:t>
            </w:r>
          </w:p>
        </w:tc>
        <w:tc>
          <w:tcPr>
            <w:tcW w:w="2851" w:type="dxa"/>
          </w:tcPr>
          <w:p w14:paraId="6279A181" w14:textId="26577B3A" w:rsidR="00201439" w:rsidRPr="002D5B69" w:rsidRDefault="00B05371" w:rsidP="002D5B69">
            <w:pPr>
              <w:pStyle w:val="aff0"/>
            </w:pPr>
            <w:r w:rsidRPr="002D5B69">
              <w:t>Не должен содержать решения задачи</w:t>
            </w:r>
          </w:p>
        </w:tc>
      </w:tr>
    </w:tbl>
    <w:p w14:paraId="65B6952F" w14:textId="6C78CEF2" w:rsidR="00F209C1" w:rsidRDefault="00632A48" w:rsidP="00632A48">
      <w:pPr>
        <w:pStyle w:val="3"/>
      </w:pPr>
      <w:r>
        <w:lastRenderedPageBreak/>
        <w:t>2.2.</w:t>
      </w:r>
      <w:r>
        <w:rPr>
          <w:lang w:val="en-US"/>
        </w:rPr>
        <w:t>2</w:t>
      </w:r>
      <w:r>
        <w:t xml:space="preserve"> Описание структуры «</w:t>
      </w:r>
      <w:r>
        <w:t>Решение</w:t>
      </w:r>
      <w:r>
        <w:t>»</w:t>
      </w:r>
    </w:p>
    <w:p w14:paraId="71A80BBA" w14:textId="47E4B362" w:rsidR="00632A48" w:rsidRDefault="00632A48" w:rsidP="00632A48">
      <w:r>
        <w:t xml:space="preserve">Пользователи отправляют свои варианты решения задачи. Описание структуры данных решения задачи представлено в таблице 2.2. </w:t>
      </w:r>
    </w:p>
    <w:p w14:paraId="3B24B9F5" w14:textId="435CC4CF" w:rsidR="000E7770" w:rsidRPr="000E7770" w:rsidRDefault="000E7770" w:rsidP="000E7770">
      <w:pPr>
        <w:pStyle w:val="afe"/>
      </w:pPr>
      <w:r w:rsidRPr="000E7770">
        <w:t>Таблица 2.</w:t>
      </w:r>
      <w:r w:rsidR="00A23889">
        <w:t>2</w:t>
      </w:r>
      <w:r w:rsidRPr="000E7770">
        <w:t xml:space="preserve"> – Описание структуры «Задача»</w:t>
      </w:r>
    </w:p>
    <w:tbl>
      <w:tblPr>
        <w:tblStyle w:val="aa"/>
        <w:tblW w:w="0" w:type="auto"/>
        <w:tblLook w:val="04A0" w:firstRow="1" w:lastRow="0" w:firstColumn="1" w:lastColumn="0" w:noHBand="0" w:noVBand="1"/>
      </w:tblPr>
      <w:tblGrid>
        <w:gridCol w:w="1536"/>
        <w:gridCol w:w="3182"/>
        <w:gridCol w:w="4627"/>
      </w:tblGrid>
      <w:tr w:rsidR="000E7770" w14:paraId="796D1B5C" w14:textId="77777777" w:rsidTr="00080664">
        <w:tc>
          <w:tcPr>
            <w:tcW w:w="1536" w:type="dxa"/>
          </w:tcPr>
          <w:p w14:paraId="0AFED296" w14:textId="77777777" w:rsidR="000E7770" w:rsidRPr="002D5B69" w:rsidRDefault="000E7770" w:rsidP="00142183">
            <w:pPr>
              <w:pStyle w:val="aff0"/>
            </w:pPr>
            <w:r w:rsidRPr="002D5B69">
              <w:t>Название</w:t>
            </w:r>
          </w:p>
        </w:tc>
        <w:tc>
          <w:tcPr>
            <w:tcW w:w="4527" w:type="dxa"/>
          </w:tcPr>
          <w:p w14:paraId="6CE16B27" w14:textId="77777777" w:rsidR="000E7770" w:rsidRPr="002D5B69" w:rsidRDefault="000E7770" w:rsidP="00142183">
            <w:pPr>
              <w:pStyle w:val="aff0"/>
            </w:pPr>
            <w:r w:rsidRPr="002D5B69">
              <w:t>Описание</w:t>
            </w:r>
          </w:p>
        </w:tc>
        <w:tc>
          <w:tcPr>
            <w:tcW w:w="3282" w:type="dxa"/>
          </w:tcPr>
          <w:p w14:paraId="1ED8ACE2" w14:textId="77777777" w:rsidR="000E7770" w:rsidRPr="002D5B69" w:rsidRDefault="000E7770" w:rsidP="00142183">
            <w:pPr>
              <w:pStyle w:val="aff0"/>
            </w:pPr>
            <w:r w:rsidRPr="002D5B69">
              <w:t>Примечание</w:t>
            </w:r>
          </w:p>
        </w:tc>
      </w:tr>
      <w:tr w:rsidR="000E7770" w14:paraId="1F7A905B" w14:textId="77777777" w:rsidTr="00080664">
        <w:tc>
          <w:tcPr>
            <w:tcW w:w="1536" w:type="dxa"/>
          </w:tcPr>
          <w:p w14:paraId="69BFA0A4" w14:textId="77777777" w:rsidR="000E7770" w:rsidRPr="002D5B69" w:rsidRDefault="000E7770" w:rsidP="00142183">
            <w:pPr>
              <w:pStyle w:val="aff0"/>
            </w:pPr>
            <w:r w:rsidRPr="002D5B69">
              <w:t>1</w:t>
            </w:r>
          </w:p>
        </w:tc>
        <w:tc>
          <w:tcPr>
            <w:tcW w:w="4527" w:type="dxa"/>
          </w:tcPr>
          <w:p w14:paraId="7782961B" w14:textId="77777777" w:rsidR="000E7770" w:rsidRPr="002D5B69" w:rsidRDefault="000E7770" w:rsidP="00142183">
            <w:pPr>
              <w:pStyle w:val="aff0"/>
            </w:pPr>
            <w:r w:rsidRPr="002D5B69">
              <w:t>2</w:t>
            </w:r>
          </w:p>
        </w:tc>
        <w:tc>
          <w:tcPr>
            <w:tcW w:w="3282" w:type="dxa"/>
          </w:tcPr>
          <w:p w14:paraId="67C5848A" w14:textId="77777777" w:rsidR="000E7770" w:rsidRPr="002D5B69" w:rsidRDefault="000E7770" w:rsidP="00142183">
            <w:pPr>
              <w:pStyle w:val="aff0"/>
            </w:pPr>
            <w:r w:rsidRPr="002D5B69">
              <w:t>3</w:t>
            </w:r>
          </w:p>
        </w:tc>
      </w:tr>
      <w:tr w:rsidR="005A4CA5" w:rsidRPr="00201439" w14:paraId="79B98859" w14:textId="77777777" w:rsidTr="00142183">
        <w:tc>
          <w:tcPr>
            <w:tcW w:w="0" w:type="auto"/>
            <w:hideMark/>
          </w:tcPr>
          <w:p w14:paraId="3C00ADF4" w14:textId="084A6632" w:rsidR="000E7770" w:rsidRPr="002D5B69" w:rsidRDefault="000E7770" w:rsidP="00142183">
            <w:pPr>
              <w:pStyle w:val="aff0"/>
            </w:pPr>
            <w:r>
              <w:rPr>
                <w:lang w:val="en-US"/>
              </w:rPr>
              <w:t>problem_</w:t>
            </w:r>
            <w:r w:rsidRPr="002D5B69">
              <w:t>slug</w:t>
            </w:r>
          </w:p>
        </w:tc>
        <w:tc>
          <w:tcPr>
            <w:tcW w:w="0" w:type="auto"/>
            <w:hideMark/>
          </w:tcPr>
          <w:p w14:paraId="011E3AA4" w14:textId="77777777" w:rsidR="000E7770" w:rsidRPr="002D5B69" w:rsidRDefault="000E7770" w:rsidP="00142183">
            <w:pPr>
              <w:pStyle w:val="aff0"/>
            </w:pPr>
            <w:r w:rsidRPr="002D5B69">
              <w:t>Уникальный идентификатор задачи</w:t>
            </w:r>
          </w:p>
        </w:tc>
        <w:tc>
          <w:tcPr>
            <w:tcW w:w="0" w:type="auto"/>
            <w:hideMark/>
          </w:tcPr>
          <w:p w14:paraId="7FBC669D" w14:textId="77777777" w:rsidR="000E7770" w:rsidRPr="002D5B69" w:rsidRDefault="000E7770" w:rsidP="00142183">
            <w:pPr>
              <w:pStyle w:val="aff0"/>
            </w:pPr>
            <w:r w:rsidRPr="002D5B69">
              <w:t>Строка, однозначно определяет конкретную задачу на платформе</w:t>
            </w:r>
          </w:p>
        </w:tc>
      </w:tr>
      <w:tr w:rsidR="005A4CA5" w:rsidRPr="00201439" w14:paraId="236CF65A" w14:textId="77777777" w:rsidTr="00142183">
        <w:tc>
          <w:tcPr>
            <w:tcW w:w="0" w:type="auto"/>
            <w:hideMark/>
          </w:tcPr>
          <w:p w14:paraId="5DB0B8B0" w14:textId="25F9A189" w:rsidR="000E7770" w:rsidRPr="000E7770" w:rsidRDefault="000E7770" w:rsidP="00142183">
            <w:pPr>
              <w:pStyle w:val="aff0"/>
              <w:rPr>
                <w:lang w:val="en-US"/>
              </w:rPr>
            </w:pPr>
            <w:r>
              <w:rPr>
                <w:lang w:val="en-US"/>
              </w:rPr>
              <w:t>language</w:t>
            </w:r>
          </w:p>
        </w:tc>
        <w:tc>
          <w:tcPr>
            <w:tcW w:w="0" w:type="auto"/>
            <w:hideMark/>
          </w:tcPr>
          <w:p w14:paraId="5FAA299A" w14:textId="625CD2BE" w:rsidR="000E7770" w:rsidRPr="002D5B69" w:rsidRDefault="000E7770" w:rsidP="00142183">
            <w:pPr>
              <w:pStyle w:val="aff0"/>
            </w:pPr>
            <w:r>
              <w:t>Язык, который выбрал пользователь</w:t>
            </w:r>
          </w:p>
        </w:tc>
        <w:tc>
          <w:tcPr>
            <w:tcW w:w="0" w:type="auto"/>
            <w:hideMark/>
          </w:tcPr>
          <w:p w14:paraId="1E0AE7D7" w14:textId="52D6EF4F" w:rsidR="000E7770" w:rsidRPr="002D5B69" w:rsidRDefault="000E7770" w:rsidP="00142183">
            <w:pPr>
              <w:pStyle w:val="aff0"/>
            </w:pPr>
            <w:r w:rsidRPr="002D5B69">
              <w:t>Например, "Cpp", "Java", "Javascript" и другие</w:t>
            </w:r>
          </w:p>
        </w:tc>
      </w:tr>
      <w:tr w:rsidR="005A4CA5" w:rsidRPr="00201439" w14:paraId="660A25CB" w14:textId="77777777" w:rsidTr="00142183">
        <w:tc>
          <w:tcPr>
            <w:tcW w:w="0" w:type="auto"/>
            <w:hideMark/>
          </w:tcPr>
          <w:p w14:paraId="2633ACF8" w14:textId="51E964A2" w:rsidR="000E7770" w:rsidRPr="005A4CA5" w:rsidRDefault="005A4CA5" w:rsidP="00142183">
            <w:pPr>
              <w:pStyle w:val="aff0"/>
              <w:rPr>
                <w:lang w:val="en-US"/>
              </w:rPr>
            </w:pPr>
            <w:r>
              <w:rPr>
                <w:lang w:val="en-US"/>
              </w:rPr>
              <w:t>user_id</w:t>
            </w:r>
          </w:p>
        </w:tc>
        <w:tc>
          <w:tcPr>
            <w:tcW w:w="0" w:type="auto"/>
            <w:hideMark/>
          </w:tcPr>
          <w:p w14:paraId="277F6A81" w14:textId="406B2135" w:rsidR="000E7770" w:rsidRPr="002D5B69" w:rsidRDefault="005A4CA5" w:rsidP="00142183">
            <w:pPr>
              <w:pStyle w:val="aff0"/>
            </w:pPr>
            <w:r>
              <w:t>Уникальный идентификатор пользователя</w:t>
            </w:r>
          </w:p>
        </w:tc>
        <w:tc>
          <w:tcPr>
            <w:tcW w:w="0" w:type="auto"/>
            <w:hideMark/>
          </w:tcPr>
          <w:p w14:paraId="5E25AA7B" w14:textId="6C774FF1" w:rsidR="000E7770" w:rsidRPr="005A4CA5" w:rsidRDefault="005A4CA5" w:rsidP="00142183">
            <w:pPr>
              <w:pStyle w:val="aff0"/>
            </w:pPr>
            <w:r>
              <w:t>Число, однозначно определяет конкретного пользователя на платформе</w:t>
            </w:r>
          </w:p>
        </w:tc>
      </w:tr>
      <w:tr w:rsidR="005A4CA5" w:rsidRPr="00201439" w14:paraId="09350A6A" w14:textId="77777777" w:rsidTr="00142183">
        <w:tc>
          <w:tcPr>
            <w:tcW w:w="0" w:type="auto"/>
            <w:hideMark/>
          </w:tcPr>
          <w:p w14:paraId="2E58D947" w14:textId="687BDAED" w:rsidR="000E7770" w:rsidRPr="00080664" w:rsidRDefault="00080664" w:rsidP="00142183">
            <w:pPr>
              <w:pStyle w:val="aff0"/>
              <w:rPr>
                <w:lang w:val="en-US"/>
              </w:rPr>
            </w:pPr>
            <w:r>
              <w:rPr>
                <w:lang w:val="en-US"/>
              </w:rPr>
              <w:t>code</w:t>
            </w:r>
          </w:p>
        </w:tc>
        <w:tc>
          <w:tcPr>
            <w:tcW w:w="0" w:type="auto"/>
            <w:hideMark/>
          </w:tcPr>
          <w:p w14:paraId="21944E4A" w14:textId="7F6E61A9" w:rsidR="000E7770" w:rsidRPr="002D5B69" w:rsidRDefault="00080664" w:rsidP="00142183">
            <w:pPr>
              <w:pStyle w:val="aff0"/>
            </w:pPr>
            <w:r>
              <w:t>Решение пользователя</w:t>
            </w:r>
          </w:p>
        </w:tc>
        <w:tc>
          <w:tcPr>
            <w:tcW w:w="0" w:type="auto"/>
            <w:hideMark/>
          </w:tcPr>
          <w:p w14:paraId="518C2A06" w14:textId="1ABF76BB" w:rsidR="000E7770" w:rsidRPr="002D5B69" w:rsidRDefault="00080664" w:rsidP="00142183">
            <w:pPr>
              <w:pStyle w:val="aff0"/>
            </w:pPr>
            <w:r>
              <w:t>Текст, программный код на выбранном языке</w:t>
            </w:r>
          </w:p>
        </w:tc>
      </w:tr>
    </w:tbl>
    <w:p w14:paraId="7896018B" w14:textId="659997F6" w:rsidR="00A23889" w:rsidRDefault="00A23889" w:rsidP="00A23889">
      <w:pPr>
        <w:pStyle w:val="3"/>
      </w:pPr>
      <w:r>
        <w:t>2.2.</w:t>
      </w:r>
      <w:r w:rsidRPr="00A23889">
        <w:t>3</w:t>
      </w:r>
      <w:r>
        <w:t xml:space="preserve"> Описание структуры «</w:t>
      </w:r>
      <w:r>
        <w:t>Результат</w:t>
      </w:r>
      <w:r w:rsidR="00E17D20">
        <w:t>ы решения</w:t>
      </w:r>
      <w:r>
        <w:t>»</w:t>
      </w:r>
    </w:p>
    <w:p w14:paraId="575BA906" w14:textId="1EE910EA" w:rsidR="0048619A" w:rsidRDefault="00A23889" w:rsidP="00632A48">
      <w:r>
        <w:t xml:space="preserve">Решение, отправленное пользователь и результат его проверки могут быть сильно разделены по времени создания. Имеет смысл рассмотреть их раздельно. </w:t>
      </w:r>
    </w:p>
    <w:p w14:paraId="3464A8AA" w14:textId="44E75AB5" w:rsidR="00A23889" w:rsidRPr="003C199C" w:rsidRDefault="00A23889" w:rsidP="003C199C">
      <w:pPr>
        <w:pStyle w:val="afe"/>
      </w:pPr>
      <w:r w:rsidRPr="003C199C">
        <w:t>Таблица 2.</w:t>
      </w:r>
      <w:r w:rsidRPr="003C199C">
        <w:t>3</w:t>
      </w:r>
      <w:r w:rsidRPr="003C199C">
        <w:t xml:space="preserve"> – Описание структуры «</w:t>
      </w:r>
      <w:r w:rsidR="00E17D20" w:rsidRPr="003C199C">
        <w:t>Результаты решения</w:t>
      </w:r>
      <w:r w:rsidRPr="003C199C">
        <w:t>»</w:t>
      </w:r>
    </w:p>
    <w:tbl>
      <w:tblPr>
        <w:tblStyle w:val="aa"/>
        <w:tblW w:w="0" w:type="auto"/>
        <w:tblLook w:val="04A0" w:firstRow="1" w:lastRow="0" w:firstColumn="1" w:lastColumn="0" w:noHBand="0" w:noVBand="1"/>
      </w:tblPr>
      <w:tblGrid>
        <w:gridCol w:w="1336"/>
        <w:gridCol w:w="4520"/>
        <w:gridCol w:w="3489"/>
      </w:tblGrid>
      <w:tr w:rsidR="00986845" w14:paraId="797B2BA7" w14:textId="77777777" w:rsidTr="001155F3">
        <w:tc>
          <w:tcPr>
            <w:tcW w:w="1336" w:type="dxa"/>
            <w:tcBorders>
              <w:bottom w:val="single" w:sz="4" w:space="0" w:color="auto"/>
            </w:tcBorders>
          </w:tcPr>
          <w:p w14:paraId="14A74918" w14:textId="77777777" w:rsidR="00A23889" w:rsidRPr="00436438" w:rsidRDefault="00A23889" w:rsidP="00436438">
            <w:pPr>
              <w:pStyle w:val="aff0"/>
            </w:pPr>
            <w:r w:rsidRPr="00436438">
              <w:t>Название</w:t>
            </w:r>
          </w:p>
        </w:tc>
        <w:tc>
          <w:tcPr>
            <w:tcW w:w="4520" w:type="dxa"/>
            <w:tcBorders>
              <w:bottom w:val="single" w:sz="4" w:space="0" w:color="auto"/>
            </w:tcBorders>
          </w:tcPr>
          <w:p w14:paraId="70ABCE32" w14:textId="77777777" w:rsidR="00A23889" w:rsidRPr="00436438" w:rsidRDefault="00A23889" w:rsidP="00436438">
            <w:pPr>
              <w:pStyle w:val="aff0"/>
            </w:pPr>
            <w:r w:rsidRPr="00436438">
              <w:t>Описание</w:t>
            </w:r>
          </w:p>
        </w:tc>
        <w:tc>
          <w:tcPr>
            <w:tcW w:w="3489" w:type="dxa"/>
            <w:tcBorders>
              <w:bottom w:val="single" w:sz="4" w:space="0" w:color="auto"/>
            </w:tcBorders>
          </w:tcPr>
          <w:p w14:paraId="0A124203" w14:textId="77777777" w:rsidR="00A23889" w:rsidRPr="00436438" w:rsidRDefault="00A23889" w:rsidP="00436438">
            <w:pPr>
              <w:pStyle w:val="aff0"/>
            </w:pPr>
            <w:r w:rsidRPr="00436438">
              <w:t>Примечание</w:t>
            </w:r>
          </w:p>
        </w:tc>
      </w:tr>
      <w:tr w:rsidR="00986845" w14:paraId="7C1D9278" w14:textId="77777777" w:rsidTr="001155F3">
        <w:tc>
          <w:tcPr>
            <w:tcW w:w="1336" w:type="dxa"/>
            <w:tcBorders>
              <w:bottom w:val="nil"/>
            </w:tcBorders>
          </w:tcPr>
          <w:p w14:paraId="05469936" w14:textId="77777777" w:rsidR="00A23889" w:rsidRPr="00436438" w:rsidRDefault="00A23889" w:rsidP="00436438">
            <w:pPr>
              <w:pStyle w:val="aff0"/>
            </w:pPr>
            <w:r w:rsidRPr="00436438">
              <w:t>1</w:t>
            </w:r>
          </w:p>
        </w:tc>
        <w:tc>
          <w:tcPr>
            <w:tcW w:w="4520" w:type="dxa"/>
            <w:tcBorders>
              <w:bottom w:val="nil"/>
            </w:tcBorders>
          </w:tcPr>
          <w:p w14:paraId="007063B2" w14:textId="77777777" w:rsidR="00A23889" w:rsidRPr="00436438" w:rsidRDefault="00A23889" w:rsidP="00436438">
            <w:pPr>
              <w:pStyle w:val="aff0"/>
            </w:pPr>
            <w:r w:rsidRPr="00436438">
              <w:t>2</w:t>
            </w:r>
          </w:p>
        </w:tc>
        <w:tc>
          <w:tcPr>
            <w:tcW w:w="3489" w:type="dxa"/>
            <w:tcBorders>
              <w:bottom w:val="nil"/>
            </w:tcBorders>
          </w:tcPr>
          <w:p w14:paraId="72AD442E" w14:textId="77777777" w:rsidR="00A23889" w:rsidRPr="00436438" w:rsidRDefault="00A23889" w:rsidP="00436438">
            <w:pPr>
              <w:pStyle w:val="aff0"/>
            </w:pPr>
            <w:r w:rsidRPr="00436438">
              <w:t>3</w:t>
            </w:r>
          </w:p>
        </w:tc>
      </w:tr>
      <w:tr w:rsidR="003B3E0B" w:rsidRPr="00201439" w14:paraId="12B6EB53" w14:textId="77777777" w:rsidTr="00986845">
        <w:tc>
          <w:tcPr>
            <w:tcW w:w="0" w:type="auto"/>
            <w:tcBorders>
              <w:top w:val="nil"/>
            </w:tcBorders>
            <w:hideMark/>
          </w:tcPr>
          <w:p w14:paraId="1588F16B" w14:textId="7757D9BD" w:rsidR="00A23889" w:rsidRPr="00436438" w:rsidRDefault="00A23889" w:rsidP="00436438">
            <w:pPr>
              <w:pStyle w:val="aff0"/>
            </w:pPr>
          </w:p>
        </w:tc>
        <w:tc>
          <w:tcPr>
            <w:tcW w:w="0" w:type="auto"/>
            <w:tcBorders>
              <w:top w:val="nil"/>
            </w:tcBorders>
            <w:hideMark/>
          </w:tcPr>
          <w:p w14:paraId="41A25808" w14:textId="4000BCCD" w:rsidR="00A23889" w:rsidRPr="00436438" w:rsidRDefault="00A23889" w:rsidP="00436438">
            <w:pPr>
              <w:pStyle w:val="aff0"/>
            </w:pPr>
          </w:p>
        </w:tc>
        <w:tc>
          <w:tcPr>
            <w:tcW w:w="0" w:type="auto"/>
            <w:tcBorders>
              <w:top w:val="nil"/>
            </w:tcBorders>
            <w:hideMark/>
          </w:tcPr>
          <w:p w14:paraId="0C1813A9" w14:textId="3C69C03D" w:rsidR="00A23889" w:rsidRPr="00436438" w:rsidRDefault="00A23889" w:rsidP="00436438">
            <w:pPr>
              <w:pStyle w:val="aff0"/>
            </w:pPr>
          </w:p>
        </w:tc>
      </w:tr>
      <w:tr w:rsidR="00986845" w:rsidRPr="00986845" w14:paraId="255D94F1" w14:textId="77777777" w:rsidTr="00986845">
        <w:tc>
          <w:tcPr>
            <w:tcW w:w="0" w:type="auto"/>
            <w:hideMark/>
          </w:tcPr>
          <w:p w14:paraId="7D38756E" w14:textId="77777777" w:rsidR="00986845" w:rsidRPr="00436438" w:rsidRDefault="00986845" w:rsidP="00436438">
            <w:pPr>
              <w:pStyle w:val="aff0"/>
            </w:pPr>
            <w:r w:rsidRPr="00436438">
              <w:t>solution_id</w:t>
            </w:r>
          </w:p>
        </w:tc>
        <w:tc>
          <w:tcPr>
            <w:tcW w:w="0" w:type="auto"/>
            <w:hideMark/>
          </w:tcPr>
          <w:p w14:paraId="79FDF90A" w14:textId="77777777" w:rsidR="00986845" w:rsidRPr="00436438" w:rsidRDefault="00986845" w:rsidP="00436438">
            <w:pPr>
              <w:pStyle w:val="aff0"/>
            </w:pPr>
            <w:r w:rsidRPr="00436438">
              <w:t>Уникальный идентификатор решения, связывает результат с конкретным решением</w:t>
            </w:r>
          </w:p>
        </w:tc>
        <w:tc>
          <w:tcPr>
            <w:tcW w:w="0" w:type="auto"/>
            <w:hideMark/>
          </w:tcPr>
          <w:p w14:paraId="1F47ED0B" w14:textId="6D1E97B4" w:rsidR="00986845" w:rsidRPr="00436438" w:rsidRDefault="005E5FBC" w:rsidP="00436438">
            <w:pPr>
              <w:pStyle w:val="aff0"/>
            </w:pPr>
            <w:r w:rsidRPr="00436438">
              <w:t>Не может быть нулевым</w:t>
            </w:r>
          </w:p>
        </w:tc>
      </w:tr>
      <w:tr w:rsidR="00986845" w:rsidRPr="00986845" w14:paraId="0750703A" w14:textId="77777777" w:rsidTr="00986845">
        <w:tc>
          <w:tcPr>
            <w:tcW w:w="0" w:type="auto"/>
            <w:hideMark/>
          </w:tcPr>
          <w:p w14:paraId="1227A224" w14:textId="77777777" w:rsidR="00986845" w:rsidRPr="00436438" w:rsidRDefault="00986845" w:rsidP="00436438">
            <w:pPr>
              <w:pStyle w:val="aff0"/>
            </w:pPr>
            <w:r w:rsidRPr="00436438">
              <w:t>tests</w:t>
            </w:r>
          </w:p>
        </w:tc>
        <w:tc>
          <w:tcPr>
            <w:tcW w:w="0" w:type="auto"/>
            <w:hideMark/>
          </w:tcPr>
          <w:p w14:paraId="15840896" w14:textId="77777777" w:rsidR="00986845" w:rsidRPr="00436438" w:rsidRDefault="00986845" w:rsidP="00436438">
            <w:pPr>
              <w:pStyle w:val="aff0"/>
            </w:pPr>
            <w:r w:rsidRPr="00436438">
              <w:t>Общее количество тестов, по которым проверялось решение</w:t>
            </w:r>
          </w:p>
        </w:tc>
        <w:tc>
          <w:tcPr>
            <w:tcW w:w="0" w:type="auto"/>
            <w:hideMark/>
          </w:tcPr>
          <w:p w14:paraId="054A1D3D" w14:textId="77777777" w:rsidR="00986845" w:rsidRPr="00436438" w:rsidRDefault="00986845" w:rsidP="00436438">
            <w:pPr>
              <w:pStyle w:val="aff0"/>
            </w:pPr>
            <w:r w:rsidRPr="00436438">
              <w:t>Не может быть нулевым</w:t>
            </w:r>
          </w:p>
        </w:tc>
      </w:tr>
      <w:tr w:rsidR="00986845" w:rsidRPr="00986845" w14:paraId="0063C587" w14:textId="77777777" w:rsidTr="00986845">
        <w:tc>
          <w:tcPr>
            <w:tcW w:w="0" w:type="auto"/>
            <w:hideMark/>
          </w:tcPr>
          <w:p w14:paraId="33EE03FD" w14:textId="77777777" w:rsidR="00986845" w:rsidRPr="00436438" w:rsidRDefault="00986845" w:rsidP="00436438">
            <w:pPr>
              <w:pStyle w:val="aff0"/>
            </w:pPr>
            <w:r w:rsidRPr="00436438">
              <w:t>failures</w:t>
            </w:r>
          </w:p>
        </w:tc>
        <w:tc>
          <w:tcPr>
            <w:tcW w:w="0" w:type="auto"/>
            <w:hideMark/>
          </w:tcPr>
          <w:p w14:paraId="4D1BCD1D" w14:textId="77777777" w:rsidR="00986845" w:rsidRPr="00436438" w:rsidRDefault="00986845" w:rsidP="00436438">
            <w:pPr>
              <w:pStyle w:val="aff0"/>
            </w:pPr>
            <w:r w:rsidRPr="00436438">
              <w:t>Количество тестов, которые завершились неудачно</w:t>
            </w:r>
          </w:p>
        </w:tc>
        <w:tc>
          <w:tcPr>
            <w:tcW w:w="0" w:type="auto"/>
            <w:hideMark/>
          </w:tcPr>
          <w:p w14:paraId="3E98A0F6" w14:textId="77777777" w:rsidR="00986845" w:rsidRPr="00436438" w:rsidRDefault="00986845" w:rsidP="00436438">
            <w:pPr>
              <w:pStyle w:val="aff0"/>
            </w:pPr>
            <w:r w:rsidRPr="00436438">
              <w:t>Не может быть нулевым</w:t>
            </w:r>
          </w:p>
        </w:tc>
      </w:tr>
      <w:tr w:rsidR="00986845" w:rsidRPr="00986845" w14:paraId="7C6DF81A" w14:textId="77777777" w:rsidTr="00986845">
        <w:tc>
          <w:tcPr>
            <w:tcW w:w="0" w:type="auto"/>
            <w:hideMark/>
          </w:tcPr>
          <w:p w14:paraId="0E9D7C73" w14:textId="77777777" w:rsidR="00986845" w:rsidRPr="00436438" w:rsidRDefault="00986845" w:rsidP="00436438">
            <w:pPr>
              <w:pStyle w:val="aff0"/>
            </w:pPr>
            <w:r w:rsidRPr="00436438">
              <w:t>errors</w:t>
            </w:r>
          </w:p>
        </w:tc>
        <w:tc>
          <w:tcPr>
            <w:tcW w:w="0" w:type="auto"/>
            <w:hideMark/>
          </w:tcPr>
          <w:p w14:paraId="4ABC084B" w14:textId="77777777" w:rsidR="00986845" w:rsidRPr="00436438" w:rsidRDefault="00986845" w:rsidP="00436438">
            <w:pPr>
              <w:pStyle w:val="aff0"/>
            </w:pPr>
            <w:r w:rsidRPr="00436438">
              <w:t>Количество ошибок, возникших во время выполнения решения</w:t>
            </w:r>
          </w:p>
        </w:tc>
        <w:tc>
          <w:tcPr>
            <w:tcW w:w="0" w:type="auto"/>
            <w:hideMark/>
          </w:tcPr>
          <w:p w14:paraId="2A96F627" w14:textId="77777777" w:rsidR="00986845" w:rsidRPr="00436438" w:rsidRDefault="00986845" w:rsidP="00436438">
            <w:pPr>
              <w:pStyle w:val="aff0"/>
            </w:pPr>
            <w:r w:rsidRPr="00436438">
              <w:t>Не может быть нулевым</w:t>
            </w:r>
          </w:p>
        </w:tc>
      </w:tr>
      <w:tr w:rsidR="00986845" w:rsidRPr="00986845" w14:paraId="5BBA3983" w14:textId="77777777" w:rsidTr="00986845">
        <w:tc>
          <w:tcPr>
            <w:tcW w:w="0" w:type="auto"/>
            <w:hideMark/>
          </w:tcPr>
          <w:p w14:paraId="21D3F7A8" w14:textId="77777777" w:rsidR="00986845" w:rsidRPr="00436438" w:rsidRDefault="00986845" w:rsidP="00436438">
            <w:pPr>
              <w:pStyle w:val="aff0"/>
            </w:pPr>
            <w:r w:rsidRPr="00436438">
              <w:t>status_code</w:t>
            </w:r>
          </w:p>
        </w:tc>
        <w:tc>
          <w:tcPr>
            <w:tcW w:w="0" w:type="auto"/>
            <w:hideMark/>
          </w:tcPr>
          <w:p w14:paraId="5BD0A565" w14:textId="77777777" w:rsidR="00986845" w:rsidRPr="00436438" w:rsidRDefault="00986845" w:rsidP="00436438">
            <w:pPr>
              <w:pStyle w:val="aff0"/>
            </w:pPr>
            <w:r w:rsidRPr="00436438">
              <w:t>Код статуса выполнения решения</w:t>
            </w:r>
          </w:p>
        </w:tc>
        <w:tc>
          <w:tcPr>
            <w:tcW w:w="0" w:type="auto"/>
            <w:hideMark/>
          </w:tcPr>
          <w:p w14:paraId="6E660AD3" w14:textId="77777777" w:rsidR="00986845" w:rsidRPr="00436438" w:rsidRDefault="00986845" w:rsidP="00436438">
            <w:pPr>
              <w:pStyle w:val="aff0"/>
            </w:pPr>
            <w:r w:rsidRPr="00436438">
              <w:t>Может содержать коды, указывающие на успех, неудачу или ошибку</w:t>
            </w:r>
          </w:p>
        </w:tc>
      </w:tr>
      <w:tr w:rsidR="00986845" w:rsidRPr="00986845" w14:paraId="7E153C87" w14:textId="77777777" w:rsidTr="003C199C">
        <w:tc>
          <w:tcPr>
            <w:tcW w:w="0" w:type="auto"/>
            <w:tcBorders>
              <w:bottom w:val="single" w:sz="4" w:space="0" w:color="auto"/>
            </w:tcBorders>
            <w:hideMark/>
          </w:tcPr>
          <w:p w14:paraId="123D2FFB" w14:textId="77777777" w:rsidR="00986845" w:rsidRPr="00436438" w:rsidRDefault="00986845" w:rsidP="00436438">
            <w:pPr>
              <w:pStyle w:val="aff0"/>
            </w:pPr>
            <w:r w:rsidRPr="00436438">
              <w:t>time</w:t>
            </w:r>
          </w:p>
        </w:tc>
        <w:tc>
          <w:tcPr>
            <w:tcW w:w="0" w:type="auto"/>
            <w:tcBorders>
              <w:bottom w:val="single" w:sz="4" w:space="0" w:color="auto"/>
            </w:tcBorders>
            <w:hideMark/>
          </w:tcPr>
          <w:p w14:paraId="50667E68" w14:textId="77777777" w:rsidR="00986845" w:rsidRPr="00436438" w:rsidRDefault="00986845" w:rsidP="00436438">
            <w:pPr>
              <w:pStyle w:val="aff0"/>
            </w:pPr>
            <w:r w:rsidRPr="00436438">
              <w:t>Время, затраченное на выполнение решения</w:t>
            </w:r>
          </w:p>
        </w:tc>
        <w:tc>
          <w:tcPr>
            <w:tcW w:w="0" w:type="auto"/>
            <w:tcBorders>
              <w:bottom w:val="single" w:sz="4" w:space="0" w:color="auto"/>
            </w:tcBorders>
            <w:hideMark/>
          </w:tcPr>
          <w:p w14:paraId="070C4DE7" w14:textId="77777777" w:rsidR="00986845" w:rsidRPr="00436438" w:rsidRDefault="00986845" w:rsidP="00436438">
            <w:pPr>
              <w:pStyle w:val="aff0"/>
            </w:pPr>
            <w:r w:rsidRPr="00436438">
              <w:t>Значение с плавающей точкой, указывает на время в секундах</w:t>
            </w:r>
          </w:p>
        </w:tc>
      </w:tr>
      <w:tr w:rsidR="00986845" w:rsidRPr="00986845" w14:paraId="3BCF74C8" w14:textId="77777777" w:rsidTr="003C199C">
        <w:tc>
          <w:tcPr>
            <w:tcW w:w="0" w:type="auto"/>
            <w:tcBorders>
              <w:bottom w:val="single" w:sz="4" w:space="0" w:color="auto"/>
            </w:tcBorders>
            <w:hideMark/>
          </w:tcPr>
          <w:p w14:paraId="0FC00E4B" w14:textId="77777777" w:rsidR="00986845" w:rsidRPr="00436438" w:rsidRDefault="00986845" w:rsidP="00436438">
            <w:pPr>
              <w:pStyle w:val="aff0"/>
            </w:pPr>
            <w:r w:rsidRPr="00436438">
              <w:t>logs</w:t>
            </w:r>
          </w:p>
        </w:tc>
        <w:tc>
          <w:tcPr>
            <w:tcW w:w="0" w:type="auto"/>
            <w:tcBorders>
              <w:bottom w:val="single" w:sz="4" w:space="0" w:color="auto"/>
            </w:tcBorders>
            <w:hideMark/>
          </w:tcPr>
          <w:p w14:paraId="78A2DCE1" w14:textId="77777777" w:rsidR="003C199C" w:rsidRDefault="00986845" w:rsidP="00436438">
            <w:pPr>
              <w:pStyle w:val="aff0"/>
            </w:pPr>
            <w:r w:rsidRPr="00436438">
              <w:t>Лог-файл с деталями выполнения решения, включая возможные ошибки или предупреждения</w:t>
            </w:r>
          </w:p>
          <w:p w14:paraId="03983B20" w14:textId="0220EE54" w:rsidR="003C199C" w:rsidRDefault="003C199C" w:rsidP="00436438">
            <w:pPr>
              <w:pStyle w:val="aff0"/>
            </w:pPr>
          </w:p>
          <w:p w14:paraId="4463CCBB" w14:textId="77777777" w:rsidR="003C199C" w:rsidRDefault="003C199C" w:rsidP="00436438">
            <w:pPr>
              <w:pStyle w:val="aff0"/>
            </w:pPr>
          </w:p>
          <w:p w14:paraId="55F1017A" w14:textId="1B00AA76" w:rsidR="003C199C" w:rsidRPr="003C199C" w:rsidRDefault="003C199C" w:rsidP="00436438">
            <w:pPr>
              <w:pStyle w:val="aff0"/>
            </w:pPr>
          </w:p>
        </w:tc>
        <w:tc>
          <w:tcPr>
            <w:tcW w:w="0" w:type="auto"/>
            <w:tcBorders>
              <w:bottom w:val="single" w:sz="4" w:space="0" w:color="auto"/>
            </w:tcBorders>
            <w:hideMark/>
          </w:tcPr>
          <w:p w14:paraId="19D281EF" w14:textId="77777777" w:rsidR="00986845" w:rsidRPr="00436438" w:rsidRDefault="00986845" w:rsidP="00436438">
            <w:pPr>
              <w:pStyle w:val="aff0"/>
            </w:pPr>
            <w:r w:rsidRPr="00436438">
              <w:t>Может содержать текстовое описание проблем</w:t>
            </w:r>
          </w:p>
        </w:tc>
      </w:tr>
    </w:tbl>
    <w:p w14:paraId="6E3A930F" w14:textId="5A9C8318" w:rsidR="00A23889" w:rsidRPr="003C199C" w:rsidRDefault="001A3956" w:rsidP="003C199C">
      <w:pPr>
        <w:pStyle w:val="afe"/>
      </w:pPr>
      <w:r>
        <w:lastRenderedPageBreak/>
        <w:t>Окончание т</w:t>
      </w:r>
      <w:r w:rsidRPr="003C199C">
        <w:t>аблиц</w:t>
      </w:r>
      <w:r>
        <w:t>ы</w:t>
      </w:r>
      <w:r w:rsidRPr="003C199C">
        <w:t xml:space="preserve"> 2.3</w:t>
      </w:r>
    </w:p>
    <w:tbl>
      <w:tblPr>
        <w:tblStyle w:val="aa"/>
        <w:tblW w:w="0" w:type="auto"/>
        <w:tblLook w:val="04A0" w:firstRow="1" w:lastRow="0" w:firstColumn="1" w:lastColumn="0" w:noHBand="0" w:noVBand="1"/>
      </w:tblPr>
      <w:tblGrid>
        <w:gridCol w:w="3115"/>
        <w:gridCol w:w="3115"/>
        <w:gridCol w:w="3115"/>
      </w:tblGrid>
      <w:tr w:rsidR="003C199C" w14:paraId="12FE2E69" w14:textId="77777777" w:rsidTr="003C199C">
        <w:tc>
          <w:tcPr>
            <w:tcW w:w="3115" w:type="dxa"/>
          </w:tcPr>
          <w:p w14:paraId="1ED7CE46" w14:textId="4CAF89D8" w:rsidR="003C199C" w:rsidRPr="00436438" w:rsidRDefault="003C199C" w:rsidP="003C199C">
            <w:pPr>
              <w:pStyle w:val="aff0"/>
            </w:pPr>
            <w:r w:rsidRPr="00436438">
              <w:t>1</w:t>
            </w:r>
          </w:p>
        </w:tc>
        <w:tc>
          <w:tcPr>
            <w:tcW w:w="3115" w:type="dxa"/>
          </w:tcPr>
          <w:p w14:paraId="581108B4" w14:textId="0547FA2A" w:rsidR="003C199C" w:rsidRPr="00436438" w:rsidRDefault="003C199C" w:rsidP="003C199C">
            <w:pPr>
              <w:pStyle w:val="aff0"/>
            </w:pPr>
            <w:r w:rsidRPr="00436438">
              <w:t>2</w:t>
            </w:r>
          </w:p>
        </w:tc>
        <w:tc>
          <w:tcPr>
            <w:tcW w:w="3115" w:type="dxa"/>
          </w:tcPr>
          <w:p w14:paraId="2087C0DA" w14:textId="3554D6CE" w:rsidR="003C199C" w:rsidRDefault="003C199C" w:rsidP="003C199C">
            <w:pPr>
              <w:pStyle w:val="aff0"/>
            </w:pPr>
            <w:r w:rsidRPr="00436438">
              <w:t>3</w:t>
            </w:r>
          </w:p>
        </w:tc>
      </w:tr>
      <w:tr w:rsidR="003C199C" w14:paraId="3AC565A4" w14:textId="77777777" w:rsidTr="003C199C">
        <w:tc>
          <w:tcPr>
            <w:tcW w:w="3115" w:type="dxa"/>
          </w:tcPr>
          <w:p w14:paraId="4695C896" w14:textId="543524BF" w:rsidR="003C199C" w:rsidRPr="00FF68F3" w:rsidRDefault="003C199C" w:rsidP="00FF68F3">
            <w:pPr>
              <w:pStyle w:val="aff0"/>
            </w:pPr>
            <w:r w:rsidRPr="00FF68F3">
              <w:t>junit_xml</w:t>
            </w:r>
          </w:p>
        </w:tc>
        <w:tc>
          <w:tcPr>
            <w:tcW w:w="3115" w:type="dxa"/>
          </w:tcPr>
          <w:p w14:paraId="7B3CF8E2" w14:textId="15CF99F7" w:rsidR="003C199C" w:rsidRPr="00FF68F3" w:rsidRDefault="003C199C" w:rsidP="00FF68F3">
            <w:pPr>
              <w:pStyle w:val="aff0"/>
            </w:pPr>
            <w:r w:rsidRPr="00FF68F3">
              <w:t>XML-отчет, форматированный в стиле JUnit, содержит результаты тестирования</w:t>
            </w:r>
          </w:p>
        </w:tc>
        <w:tc>
          <w:tcPr>
            <w:tcW w:w="3115" w:type="dxa"/>
          </w:tcPr>
          <w:p w14:paraId="6D24E07F" w14:textId="585265C1" w:rsidR="003C199C" w:rsidRPr="00FF68F3" w:rsidRDefault="003C199C" w:rsidP="00FF68F3">
            <w:pPr>
              <w:pStyle w:val="aff0"/>
            </w:pPr>
            <w:r w:rsidRPr="00FF68F3">
              <w:t>Требует дальнейшей обработки для вычисления значения solved</w:t>
            </w:r>
          </w:p>
        </w:tc>
      </w:tr>
      <w:tr w:rsidR="003C199C" w14:paraId="7B8785A4" w14:textId="77777777" w:rsidTr="003C199C">
        <w:tc>
          <w:tcPr>
            <w:tcW w:w="3115" w:type="dxa"/>
          </w:tcPr>
          <w:p w14:paraId="41D92802" w14:textId="6C1692D3" w:rsidR="003C199C" w:rsidRPr="00FF68F3" w:rsidRDefault="003C199C" w:rsidP="00FF68F3">
            <w:pPr>
              <w:pStyle w:val="aff0"/>
            </w:pPr>
            <w:r w:rsidRPr="00FF68F3">
              <w:t>solved</w:t>
            </w:r>
          </w:p>
        </w:tc>
        <w:tc>
          <w:tcPr>
            <w:tcW w:w="3115" w:type="dxa"/>
          </w:tcPr>
          <w:p w14:paraId="42E0AFFD" w14:textId="390B9034" w:rsidR="003C199C" w:rsidRPr="00FF68F3" w:rsidRDefault="003C199C" w:rsidP="00FF68F3">
            <w:pPr>
              <w:pStyle w:val="aff0"/>
            </w:pPr>
            <w:r w:rsidRPr="00FF68F3">
              <w:t>Индикатор того, решена ли задача успешно</w:t>
            </w:r>
          </w:p>
        </w:tc>
        <w:tc>
          <w:tcPr>
            <w:tcW w:w="3115" w:type="dxa"/>
          </w:tcPr>
          <w:p w14:paraId="40CC5FE4" w14:textId="0BA7F5EF" w:rsidR="003C199C" w:rsidRPr="00FF68F3" w:rsidRDefault="003C199C" w:rsidP="00FF68F3">
            <w:pPr>
              <w:pStyle w:val="aff0"/>
            </w:pPr>
            <w:r w:rsidRPr="00FF68F3">
              <w:t>Логическое значение</w:t>
            </w:r>
          </w:p>
        </w:tc>
      </w:tr>
    </w:tbl>
    <w:p w14:paraId="64D9BA22" w14:textId="28E7C40C" w:rsidR="00353242" w:rsidRDefault="00353242" w:rsidP="00353242">
      <w:pPr>
        <w:pStyle w:val="3"/>
      </w:pPr>
      <w:r>
        <w:t>2.2.</w:t>
      </w:r>
      <w:r>
        <w:rPr>
          <w:lang w:val="en-US"/>
        </w:rPr>
        <w:t>4</w:t>
      </w:r>
      <w:r>
        <w:t xml:space="preserve"> Описание структуры «</w:t>
      </w:r>
      <w:r>
        <w:t>Пользователь</w:t>
      </w:r>
      <w:r>
        <w:t>»</w:t>
      </w:r>
    </w:p>
    <w:p w14:paraId="0314AD0C" w14:textId="3E4B708B" w:rsidR="003C199C" w:rsidRPr="00EB7468" w:rsidRDefault="00396B9B" w:rsidP="00396B9B">
      <w:pPr>
        <w:rPr>
          <w:lang w:val="en-US"/>
        </w:rPr>
      </w:pPr>
      <w:r>
        <w:t>Структура пользователя довольно простая, ее описание представлено в таблице 2.4.</w:t>
      </w:r>
    </w:p>
    <w:p w14:paraId="1E0F9DB5" w14:textId="7D8286D4" w:rsidR="00396B9B" w:rsidRPr="003C199C" w:rsidRDefault="00396B9B" w:rsidP="00396B9B">
      <w:pPr>
        <w:pStyle w:val="afe"/>
      </w:pPr>
      <w:r w:rsidRPr="003C199C">
        <w:t>Таблица 2.</w:t>
      </w:r>
      <w:r>
        <w:t>4</w:t>
      </w:r>
      <w:r w:rsidRPr="003C199C">
        <w:t xml:space="preserve"> – Описание структуры «</w:t>
      </w:r>
      <w:r>
        <w:t>Пользователь</w:t>
      </w:r>
      <w:r w:rsidRPr="003C199C">
        <w:t>»</w:t>
      </w:r>
    </w:p>
    <w:tbl>
      <w:tblPr>
        <w:tblStyle w:val="aa"/>
        <w:tblW w:w="0" w:type="auto"/>
        <w:tblLook w:val="04A0" w:firstRow="1" w:lastRow="0" w:firstColumn="1" w:lastColumn="0" w:noHBand="0" w:noVBand="1"/>
      </w:tblPr>
      <w:tblGrid>
        <w:gridCol w:w="1241"/>
        <w:gridCol w:w="4055"/>
        <w:gridCol w:w="4049"/>
      </w:tblGrid>
      <w:tr w:rsidR="00396B9B" w14:paraId="0C3B74FF" w14:textId="77777777" w:rsidTr="00F720C9">
        <w:tc>
          <w:tcPr>
            <w:tcW w:w="1336" w:type="dxa"/>
            <w:tcBorders>
              <w:bottom w:val="single" w:sz="4" w:space="0" w:color="auto"/>
            </w:tcBorders>
          </w:tcPr>
          <w:p w14:paraId="5821D7E2" w14:textId="77777777" w:rsidR="00396B9B" w:rsidRPr="007167EA" w:rsidRDefault="00396B9B" w:rsidP="007167EA">
            <w:pPr>
              <w:pStyle w:val="aff0"/>
            </w:pPr>
            <w:r w:rsidRPr="007167EA">
              <w:t>Название</w:t>
            </w:r>
          </w:p>
        </w:tc>
        <w:tc>
          <w:tcPr>
            <w:tcW w:w="4325" w:type="dxa"/>
            <w:tcBorders>
              <w:bottom w:val="single" w:sz="4" w:space="0" w:color="auto"/>
            </w:tcBorders>
          </w:tcPr>
          <w:p w14:paraId="2563DC9C" w14:textId="77777777" w:rsidR="00396B9B" w:rsidRPr="007167EA" w:rsidRDefault="00396B9B" w:rsidP="007167EA">
            <w:pPr>
              <w:pStyle w:val="aff0"/>
            </w:pPr>
            <w:r w:rsidRPr="007167EA">
              <w:t>Описание</w:t>
            </w:r>
          </w:p>
        </w:tc>
        <w:tc>
          <w:tcPr>
            <w:tcW w:w="3684" w:type="dxa"/>
            <w:tcBorders>
              <w:bottom w:val="single" w:sz="4" w:space="0" w:color="auto"/>
            </w:tcBorders>
          </w:tcPr>
          <w:p w14:paraId="0313088B" w14:textId="77777777" w:rsidR="00396B9B" w:rsidRPr="007167EA" w:rsidRDefault="00396B9B" w:rsidP="007167EA">
            <w:pPr>
              <w:pStyle w:val="aff0"/>
            </w:pPr>
            <w:r w:rsidRPr="007167EA">
              <w:t>Примечание</w:t>
            </w:r>
          </w:p>
        </w:tc>
      </w:tr>
      <w:tr w:rsidR="00396B9B" w14:paraId="474760F4" w14:textId="77777777" w:rsidTr="00F720C9">
        <w:tc>
          <w:tcPr>
            <w:tcW w:w="1336" w:type="dxa"/>
            <w:tcBorders>
              <w:bottom w:val="nil"/>
            </w:tcBorders>
          </w:tcPr>
          <w:p w14:paraId="60040C77" w14:textId="77777777" w:rsidR="00396B9B" w:rsidRPr="007167EA" w:rsidRDefault="00396B9B" w:rsidP="007167EA">
            <w:pPr>
              <w:pStyle w:val="aff0"/>
            </w:pPr>
            <w:r w:rsidRPr="007167EA">
              <w:t>1</w:t>
            </w:r>
          </w:p>
        </w:tc>
        <w:tc>
          <w:tcPr>
            <w:tcW w:w="4325" w:type="dxa"/>
            <w:tcBorders>
              <w:bottom w:val="nil"/>
            </w:tcBorders>
          </w:tcPr>
          <w:p w14:paraId="165F1A0C" w14:textId="77777777" w:rsidR="00396B9B" w:rsidRPr="007167EA" w:rsidRDefault="00396B9B" w:rsidP="007167EA">
            <w:pPr>
              <w:pStyle w:val="aff0"/>
            </w:pPr>
            <w:r w:rsidRPr="007167EA">
              <w:t>2</w:t>
            </w:r>
          </w:p>
        </w:tc>
        <w:tc>
          <w:tcPr>
            <w:tcW w:w="3684" w:type="dxa"/>
            <w:tcBorders>
              <w:bottom w:val="nil"/>
            </w:tcBorders>
          </w:tcPr>
          <w:p w14:paraId="59770D55" w14:textId="77777777" w:rsidR="00396B9B" w:rsidRPr="007167EA" w:rsidRDefault="00396B9B" w:rsidP="007167EA">
            <w:pPr>
              <w:pStyle w:val="aff0"/>
            </w:pPr>
            <w:r w:rsidRPr="007167EA">
              <w:t>3</w:t>
            </w:r>
          </w:p>
        </w:tc>
      </w:tr>
      <w:tr w:rsidR="00FF68F3" w:rsidRPr="00201439" w14:paraId="0A20EACA" w14:textId="77777777" w:rsidTr="00F720C9">
        <w:tc>
          <w:tcPr>
            <w:tcW w:w="0" w:type="auto"/>
            <w:tcBorders>
              <w:top w:val="nil"/>
            </w:tcBorders>
            <w:hideMark/>
          </w:tcPr>
          <w:p w14:paraId="185F39C6" w14:textId="77777777" w:rsidR="00396B9B" w:rsidRPr="007167EA" w:rsidRDefault="00396B9B" w:rsidP="007167EA">
            <w:pPr>
              <w:pStyle w:val="aff0"/>
            </w:pPr>
          </w:p>
        </w:tc>
        <w:tc>
          <w:tcPr>
            <w:tcW w:w="0" w:type="auto"/>
            <w:tcBorders>
              <w:top w:val="nil"/>
            </w:tcBorders>
            <w:hideMark/>
          </w:tcPr>
          <w:p w14:paraId="18381F33" w14:textId="77777777" w:rsidR="00396B9B" w:rsidRPr="007167EA" w:rsidRDefault="00396B9B" w:rsidP="007167EA">
            <w:pPr>
              <w:pStyle w:val="aff0"/>
            </w:pPr>
          </w:p>
        </w:tc>
        <w:tc>
          <w:tcPr>
            <w:tcW w:w="0" w:type="auto"/>
            <w:tcBorders>
              <w:top w:val="nil"/>
            </w:tcBorders>
            <w:hideMark/>
          </w:tcPr>
          <w:p w14:paraId="3C1198D5" w14:textId="77777777" w:rsidR="00396B9B" w:rsidRPr="007167EA" w:rsidRDefault="00396B9B" w:rsidP="007167EA">
            <w:pPr>
              <w:pStyle w:val="aff0"/>
            </w:pPr>
          </w:p>
        </w:tc>
      </w:tr>
      <w:tr w:rsidR="00F720C9" w:rsidRPr="00986845" w14:paraId="4F959CA5" w14:textId="77777777" w:rsidTr="00F720C9">
        <w:tc>
          <w:tcPr>
            <w:tcW w:w="0" w:type="auto"/>
            <w:hideMark/>
          </w:tcPr>
          <w:p w14:paraId="2BDBFED5" w14:textId="114E0498" w:rsidR="00396B9B" w:rsidRPr="007167EA" w:rsidRDefault="00396B9B" w:rsidP="007167EA">
            <w:pPr>
              <w:pStyle w:val="aff0"/>
            </w:pPr>
          </w:p>
        </w:tc>
        <w:tc>
          <w:tcPr>
            <w:tcW w:w="0" w:type="auto"/>
            <w:hideMark/>
          </w:tcPr>
          <w:p w14:paraId="31CBF4BE" w14:textId="738D5DA2" w:rsidR="00396B9B" w:rsidRPr="007167EA" w:rsidRDefault="00396B9B" w:rsidP="007167EA">
            <w:pPr>
              <w:pStyle w:val="aff0"/>
            </w:pPr>
          </w:p>
        </w:tc>
        <w:tc>
          <w:tcPr>
            <w:tcW w:w="0" w:type="auto"/>
            <w:hideMark/>
          </w:tcPr>
          <w:p w14:paraId="7878DBCF" w14:textId="13DBD52A" w:rsidR="00396B9B" w:rsidRPr="007167EA" w:rsidRDefault="00396B9B" w:rsidP="007167EA">
            <w:pPr>
              <w:pStyle w:val="aff0"/>
            </w:pPr>
          </w:p>
        </w:tc>
      </w:tr>
      <w:tr w:rsidR="00F720C9" w:rsidRPr="00F720C9" w14:paraId="5A0AFEF1" w14:textId="77777777" w:rsidTr="00F720C9">
        <w:tc>
          <w:tcPr>
            <w:tcW w:w="0" w:type="auto"/>
            <w:hideMark/>
          </w:tcPr>
          <w:p w14:paraId="335C5E01" w14:textId="77777777" w:rsidR="00F720C9" w:rsidRPr="007167EA" w:rsidRDefault="00F720C9" w:rsidP="007167EA">
            <w:pPr>
              <w:pStyle w:val="aff0"/>
            </w:pPr>
            <w:r w:rsidRPr="007167EA">
              <w:t>id</w:t>
            </w:r>
          </w:p>
        </w:tc>
        <w:tc>
          <w:tcPr>
            <w:tcW w:w="0" w:type="auto"/>
            <w:hideMark/>
          </w:tcPr>
          <w:p w14:paraId="798F1A6F" w14:textId="77777777" w:rsidR="00F720C9" w:rsidRPr="007167EA" w:rsidRDefault="00F720C9" w:rsidP="007167EA">
            <w:pPr>
              <w:pStyle w:val="aff0"/>
            </w:pPr>
            <w:r w:rsidRPr="007167EA">
              <w:t>Уникальный идентификатор пользователя</w:t>
            </w:r>
          </w:p>
        </w:tc>
        <w:tc>
          <w:tcPr>
            <w:tcW w:w="0" w:type="auto"/>
            <w:hideMark/>
          </w:tcPr>
          <w:p w14:paraId="01F61EDF" w14:textId="143B257F" w:rsidR="00F720C9" w:rsidRPr="007167EA" w:rsidRDefault="00F720C9" w:rsidP="007167EA">
            <w:pPr>
              <w:pStyle w:val="aff0"/>
            </w:pPr>
            <w:r w:rsidRPr="007167EA">
              <w:t>Число, однозначно определяет конкрет</w:t>
            </w:r>
            <w:r w:rsidRPr="007167EA">
              <w:t>ного пользователя</w:t>
            </w:r>
            <w:r w:rsidRPr="007167EA">
              <w:t xml:space="preserve"> на платформе</w:t>
            </w:r>
          </w:p>
        </w:tc>
      </w:tr>
      <w:tr w:rsidR="00F720C9" w:rsidRPr="00F720C9" w14:paraId="6C39BE9E" w14:textId="77777777" w:rsidTr="00F720C9">
        <w:tc>
          <w:tcPr>
            <w:tcW w:w="0" w:type="auto"/>
            <w:hideMark/>
          </w:tcPr>
          <w:p w14:paraId="72E34AA7" w14:textId="77777777" w:rsidR="00F720C9" w:rsidRPr="007167EA" w:rsidRDefault="00F720C9" w:rsidP="007167EA">
            <w:pPr>
              <w:pStyle w:val="aff0"/>
            </w:pPr>
            <w:r w:rsidRPr="007167EA">
              <w:t>username</w:t>
            </w:r>
          </w:p>
        </w:tc>
        <w:tc>
          <w:tcPr>
            <w:tcW w:w="0" w:type="auto"/>
            <w:hideMark/>
          </w:tcPr>
          <w:p w14:paraId="14B3D71E" w14:textId="77777777" w:rsidR="00F720C9" w:rsidRPr="007167EA" w:rsidRDefault="00F720C9" w:rsidP="007167EA">
            <w:pPr>
              <w:pStyle w:val="aff0"/>
            </w:pPr>
            <w:r w:rsidRPr="007167EA">
              <w:t>Имя пользователя, используемое для входа и отображения в сервисе</w:t>
            </w:r>
          </w:p>
        </w:tc>
        <w:tc>
          <w:tcPr>
            <w:tcW w:w="0" w:type="auto"/>
            <w:hideMark/>
          </w:tcPr>
          <w:p w14:paraId="5250437C" w14:textId="77777777" w:rsidR="00F720C9" w:rsidRPr="007167EA" w:rsidRDefault="00F720C9" w:rsidP="007167EA">
            <w:pPr>
              <w:pStyle w:val="aff0"/>
            </w:pPr>
            <w:r w:rsidRPr="007167EA">
              <w:t>Не может быть нулевым, уникальное значение</w:t>
            </w:r>
          </w:p>
        </w:tc>
      </w:tr>
      <w:tr w:rsidR="00F720C9" w:rsidRPr="00F720C9" w14:paraId="1B54E0FE" w14:textId="77777777" w:rsidTr="00F720C9">
        <w:tc>
          <w:tcPr>
            <w:tcW w:w="0" w:type="auto"/>
            <w:hideMark/>
          </w:tcPr>
          <w:p w14:paraId="7E5293AE" w14:textId="77777777" w:rsidR="00F720C9" w:rsidRPr="007167EA" w:rsidRDefault="00F720C9" w:rsidP="007167EA">
            <w:pPr>
              <w:pStyle w:val="aff0"/>
            </w:pPr>
            <w:r w:rsidRPr="007167EA">
              <w:t>password</w:t>
            </w:r>
          </w:p>
        </w:tc>
        <w:tc>
          <w:tcPr>
            <w:tcW w:w="0" w:type="auto"/>
            <w:hideMark/>
          </w:tcPr>
          <w:p w14:paraId="40F863C9" w14:textId="77777777" w:rsidR="00F720C9" w:rsidRPr="007167EA" w:rsidRDefault="00F720C9" w:rsidP="007167EA">
            <w:pPr>
              <w:pStyle w:val="aff0"/>
            </w:pPr>
            <w:r w:rsidRPr="007167EA">
              <w:t>Хэшированный пароль пользователя</w:t>
            </w:r>
          </w:p>
        </w:tc>
        <w:tc>
          <w:tcPr>
            <w:tcW w:w="0" w:type="auto"/>
            <w:hideMark/>
          </w:tcPr>
          <w:p w14:paraId="1418ED50" w14:textId="77777777" w:rsidR="00F720C9" w:rsidRPr="007167EA" w:rsidRDefault="00F720C9" w:rsidP="007167EA">
            <w:pPr>
              <w:pStyle w:val="aff0"/>
            </w:pPr>
            <w:r w:rsidRPr="007167EA">
              <w:t>Не может быть нулевым</w:t>
            </w:r>
          </w:p>
        </w:tc>
      </w:tr>
      <w:tr w:rsidR="00F720C9" w:rsidRPr="00F720C9" w14:paraId="0E8AB0DC" w14:textId="77777777" w:rsidTr="00F720C9">
        <w:tc>
          <w:tcPr>
            <w:tcW w:w="0" w:type="auto"/>
            <w:hideMark/>
          </w:tcPr>
          <w:p w14:paraId="22483C54" w14:textId="77777777" w:rsidR="00F720C9" w:rsidRPr="007167EA" w:rsidRDefault="00F720C9" w:rsidP="007167EA">
            <w:pPr>
              <w:pStyle w:val="aff0"/>
            </w:pPr>
            <w:r w:rsidRPr="007167EA">
              <w:t>image</w:t>
            </w:r>
          </w:p>
        </w:tc>
        <w:tc>
          <w:tcPr>
            <w:tcW w:w="0" w:type="auto"/>
            <w:hideMark/>
          </w:tcPr>
          <w:p w14:paraId="483F2401" w14:textId="77777777" w:rsidR="00F720C9" w:rsidRPr="007167EA" w:rsidRDefault="00F720C9" w:rsidP="007167EA">
            <w:pPr>
              <w:pStyle w:val="aff0"/>
            </w:pPr>
            <w:r w:rsidRPr="007167EA">
              <w:t>Ссылка на изображение профиля пользователя</w:t>
            </w:r>
          </w:p>
        </w:tc>
        <w:tc>
          <w:tcPr>
            <w:tcW w:w="0" w:type="auto"/>
            <w:hideMark/>
          </w:tcPr>
          <w:p w14:paraId="39550AC3" w14:textId="77777777" w:rsidR="00F720C9" w:rsidRPr="007167EA" w:rsidRDefault="00F720C9" w:rsidP="007167EA">
            <w:pPr>
              <w:pStyle w:val="aff0"/>
            </w:pPr>
            <w:r w:rsidRPr="007167EA">
              <w:t>Может быть нулевым, длина не должна превышать 255 символов</w:t>
            </w:r>
          </w:p>
        </w:tc>
      </w:tr>
    </w:tbl>
    <w:p w14:paraId="021F07FC" w14:textId="374CA5E0" w:rsidR="00EB7468" w:rsidRDefault="00EB7468" w:rsidP="00EB7468">
      <w:pPr>
        <w:pStyle w:val="3"/>
      </w:pPr>
      <w:r>
        <w:t>2.</w:t>
      </w:r>
      <w:r>
        <w:rPr>
          <w:lang w:val="en-US"/>
        </w:rPr>
        <w:t>3</w:t>
      </w:r>
      <w:r>
        <w:t xml:space="preserve"> </w:t>
      </w:r>
      <w:r>
        <w:t>Проектирование базы данных</w:t>
      </w:r>
    </w:p>
    <w:p w14:paraId="5DB5FCD5" w14:textId="3A89F6E3" w:rsidR="002B39B4" w:rsidRDefault="002B39B4" w:rsidP="002B39B4">
      <w:r>
        <w:t xml:space="preserve">Решено использовать реляционную модель данных для хранения информации в системе. В </w:t>
      </w:r>
      <w:r w:rsidRPr="002B39B4">
        <w:t>реляционной модели отдельные структуры данных описываются отношениями.</w:t>
      </w:r>
    </w:p>
    <w:p w14:paraId="3EF779AE" w14:textId="59D13735" w:rsidR="002B39B4" w:rsidRDefault="002B39B4" w:rsidP="002B39B4">
      <w:r>
        <w:t>В этом разделе рассмотрены основные таблицы базы данных, такие как: пользователь, решение и результат решения.</w:t>
      </w:r>
      <w:r>
        <w:t xml:space="preserve"> </w:t>
      </w:r>
    </w:p>
    <w:p w14:paraId="4A3FD6CD" w14:textId="37ED5A08" w:rsidR="002B39B4" w:rsidRDefault="002B39B4" w:rsidP="002B39B4">
      <w:r>
        <w:t>Отношение «</w:t>
      </w:r>
      <w:r>
        <w:rPr>
          <w:lang w:val="en-US"/>
        </w:rPr>
        <w:t>users</w:t>
      </w:r>
      <w:r>
        <w:t>», представляющее пользователей, связано с отношением «</w:t>
      </w:r>
      <w:r>
        <w:rPr>
          <w:lang w:val="en-US"/>
        </w:rPr>
        <w:t>solution</w:t>
      </w:r>
      <w:r>
        <w:t>», представляющим решения пользователя. Связь имеет</w:t>
      </w:r>
      <w:r w:rsidR="007167EA">
        <w:t xml:space="preserve"> вид</w:t>
      </w:r>
      <w:r>
        <w:t xml:space="preserve"> </w:t>
      </w:r>
      <w:r w:rsidR="007167EA">
        <w:t>«</w:t>
      </w:r>
      <w:r>
        <w:t>один ко многим</w:t>
      </w:r>
      <w:r w:rsidR="007167EA">
        <w:t>»</w:t>
      </w:r>
      <w:r>
        <w:t xml:space="preserve">. </w:t>
      </w:r>
    </w:p>
    <w:p w14:paraId="2875F255" w14:textId="3E778D5B" w:rsidR="007167EA" w:rsidRPr="00745F04" w:rsidRDefault="007167EA" w:rsidP="002B39B4">
      <w:r>
        <w:t>Отношение «</w:t>
      </w:r>
      <w:r>
        <w:rPr>
          <w:lang w:val="en-US"/>
        </w:rPr>
        <w:t>solution</w:t>
      </w:r>
      <w:r w:rsidRPr="007167EA">
        <w:t>_</w:t>
      </w:r>
      <w:r>
        <w:rPr>
          <w:lang w:val="en-US"/>
        </w:rPr>
        <w:t>result</w:t>
      </w:r>
      <w:r>
        <w:t>», представляющее результаты проверки решений, связано с отношением «</w:t>
      </w:r>
      <w:r>
        <w:rPr>
          <w:lang w:val="en-US"/>
        </w:rPr>
        <w:t>solution</w:t>
      </w:r>
      <w:r>
        <w:t xml:space="preserve">» </w:t>
      </w:r>
      <w:r w:rsidR="00865D7B">
        <w:t xml:space="preserve">связью вида «один к одному». </w:t>
      </w:r>
      <w:r w:rsidR="00865D7B">
        <w:lastRenderedPageBreak/>
        <w:t>Каждому решению соответствует единственный результат.</w:t>
      </w:r>
      <w:r w:rsidR="00745F04" w:rsidRPr="00745F04">
        <w:t xml:space="preserve"> </w:t>
      </w:r>
      <w:r w:rsidR="00F83ECE">
        <w:t>Диаграмма</w:t>
      </w:r>
      <w:r w:rsidR="00F83ECE">
        <w:rPr>
          <w:lang w:val="en-US"/>
        </w:rPr>
        <w:t xml:space="preserve">, </w:t>
      </w:r>
      <w:r w:rsidR="00F83ECE">
        <w:t>описывающая</w:t>
      </w:r>
      <w:r w:rsidR="00865D7B">
        <w:t xml:space="preserve"> схему базы данных представлена на рисунке 2.1.</w:t>
      </w:r>
    </w:p>
    <w:p w14:paraId="0446C151" w14:textId="5A3CB7B5" w:rsidR="007B774D" w:rsidRDefault="007B774D" w:rsidP="007B774D">
      <w:pPr>
        <w:pStyle w:val="afa"/>
      </w:pPr>
      <w:r w:rsidRPr="007B774D">
        <w:drawing>
          <wp:inline distT="0" distB="0" distL="0" distR="0" wp14:anchorId="5BEDA312" wp14:editId="4695C2DA">
            <wp:extent cx="4824536" cy="4580537"/>
            <wp:effectExtent l="0" t="0" r="0" b="0"/>
            <wp:docPr id="3" name="Рисунок 4">
              <a:extLst xmlns:a="http://schemas.openxmlformats.org/drawingml/2006/main">
                <a:ext uri="{FF2B5EF4-FFF2-40B4-BE49-F238E27FC236}">
                  <a16:creationId xmlns:a16="http://schemas.microsoft.com/office/drawing/2014/main" id="{B1D3F086-25B5-443D-968F-E2AE12FD5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B1D3F086-25B5-443D-968F-E2AE12FD5BC5}"/>
                        </a:ext>
                      </a:extLst>
                    </pic:cNvPr>
                    <pic:cNvPicPr>
                      <a:picLocks noChangeAspect="1"/>
                    </pic:cNvPicPr>
                  </pic:nvPicPr>
                  <pic:blipFill>
                    <a:blip r:embed="rId11"/>
                    <a:stretch>
                      <a:fillRect/>
                    </a:stretch>
                  </pic:blipFill>
                  <pic:spPr>
                    <a:xfrm>
                      <a:off x="0" y="0"/>
                      <a:ext cx="4824536" cy="4580537"/>
                    </a:xfrm>
                    <a:prstGeom prst="rect">
                      <a:avLst/>
                    </a:prstGeom>
                  </pic:spPr>
                </pic:pic>
              </a:graphicData>
            </a:graphic>
          </wp:inline>
        </w:drawing>
      </w:r>
    </w:p>
    <w:p w14:paraId="666075F1" w14:textId="016557D2" w:rsidR="007B774D" w:rsidRPr="007B774D" w:rsidRDefault="007B774D" w:rsidP="007B774D">
      <w:pPr>
        <w:pStyle w:val="afb"/>
      </w:pPr>
      <w:r>
        <w:t>Рисунок 2.1</w:t>
      </w:r>
      <w:r>
        <w:t xml:space="preserve"> </w:t>
      </w:r>
      <w:r>
        <w:rPr>
          <w:rFonts w:eastAsia="Calibri"/>
        </w:rPr>
        <w:t>–</w:t>
      </w:r>
      <w:r>
        <w:rPr>
          <w:rFonts w:eastAsia="Calibri"/>
        </w:rPr>
        <w:t xml:space="preserve"> Диаграмма структуры базы данных</w:t>
      </w:r>
    </w:p>
    <w:p w14:paraId="18C75707" w14:textId="7F75C589" w:rsidR="00562557" w:rsidRDefault="00562557" w:rsidP="00562557">
      <w:pPr>
        <w:pStyle w:val="3"/>
      </w:pPr>
      <w:bookmarkStart w:id="17" w:name="_Hlk166243972"/>
      <w:r>
        <w:t>2.</w:t>
      </w:r>
      <w:r>
        <w:t>4</w:t>
      </w:r>
      <w:r>
        <w:t xml:space="preserve"> Проектирование</w:t>
      </w:r>
      <w:r>
        <w:t xml:space="preserve"> </w:t>
      </w:r>
      <w:r w:rsidR="00AD521C">
        <w:t xml:space="preserve">микросервисной </w:t>
      </w:r>
      <w:bookmarkEnd w:id="17"/>
      <w:r>
        <w:t>архитектуры приложения</w:t>
      </w:r>
    </w:p>
    <w:p w14:paraId="30532E2C" w14:textId="22783E00" w:rsidR="00EB7468" w:rsidRDefault="00CA703A" w:rsidP="00396B9B">
      <w:r>
        <w:t>Для разрабатываемого средства была выбрана микросервисная архитектура, позволяющая проектировать небольшие, малосвязанные модули-микросервисы.</w:t>
      </w:r>
      <w:r>
        <w:t xml:space="preserve"> </w:t>
      </w:r>
    </w:p>
    <w:p w14:paraId="613BBA64" w14:textId="1322CF4D" w:rsidR="00CA703A" w:rsidRPr="006A39B4" w:rsidRDefault="00CA703A" w:rsidP="00CA703A">
      <w:r>
        <w:t xml:space="preserve">Решено разделить приложение на три связанных между собой микросервиса: </w:t>
      </w:r>
      <w:r w:rsidR="006A39B4">
        <w:t>веб-сервер, «</w:t>
      </w:r>
      <w:r w:rsidR="006A39B4">
        <w:rPr>
          <w:lang w:val="en-US"/>
        </w:rPr>
        <w:t>task</w:t>
      </w:r>
      <w:r w:rsidR="006A39B4" w:rsidRPr="006A39B4">
        <w:t>-</w:t>
      </w:r>
      <w:r w:rsidR="006A39B4">
        <w:rPr>
          <w:lang w:val="en-US"/>
        </w:rPr>
        <w:t>runner</w:t>
      </w:r>
      <w:r w:rsidR="006A39B4">
        <w:t>», «</w:t>
      </w:r>
      <w:r w:rsidR="006A39B4">
        <w:rPr>
          <w:lang w:val="en-US"/>
        </w:rPr>
        <w:t>test</w:t>
      </w:r>
      <w:r w:rsidR="006A39B4" w:rsidRPr="006A39B4">
        <w:t>-</w:t>
      </w:r>
      <w:r w:rsidR="006A39B4">
        <w:rPr>
          <w:lang w:val="en-US"/>
        </w:rPr>
        <w:t>runner</w:t>
      </w:r>
      <w:r w:rsidR="006A39B4">
        <w:t>».</w:t>
      </w:r>
    </w:p>
    <w:p w14:paraId="21A95ACE" w14:textId="07E531D6" w:rsidR="00CA703A" w:rsidRPr="006A39B4" w:rsidRDefault="00CA703A" w:rsidP="00CA703A">
      <w:pPr>
        <w:pStyle w:val="2"/>
      </w:pPr>
      <w:r>
        <w:lastRenderedPageBreak/>
        <w:t>2.4</w:t>
      </w:r>
      <w:r>
        <w:t>.1</w:t>
      </w:r>
      <w:r>
        <w:t xml:space="preserve"> </w:t>
      </w:r>
      <w:r>
        <w:t xml:space="preserve">Проектирования </w:t>
      </w:r>
      <w:r w:rsidR="006A39B4">
        <w:t xml:space="preserve">центрального </w:t>
      </w:r>
      <w:r>
        <w:t>веб-сервера</w:t>
      </w:r>
    </w:p>
    <w:p w14:paraId="1101E255" w14:textId="69FA4534" w:rsidR="006A39B4" w:rsidRDefault="006A39B4" w:rsidP="006A39B4">
      <w:r>
        <w:t>Веб</w:t>
      </w:r>
      <w:r>
        <w:t>-</w:t>
      </w:r>
      <w:r>
        <w:t>сервер является центральным элементом системы и выступает в роли единой точки входа для всех внешних запросов. Он выполняет задачи авторизации и аутентификации пользователей, обеспечивая безопасный доступ к сервису. Веб</w:t>
      </w:r>
      <w:r>
        <w:t>-</w:t>
      </w:r>
      <w:r>
        <w:t xml:space="preserve">сервер обрабатывает запросы от </w:t>
      </w:r>
      <w:r w:rsidR="00C13055">
        <w:t>браузера</w:t>
      </w:r>
      <w:r>
        <w:t>, предоставляя необходимые данные для отображения страниц, включая информацию о задачах, решениях, результатах и других аспектах онлайн-платформы.</w:t>
      </w:r>
    </w:p>
    <w:p w14:paraId="18775DC6" w14:textId="5B06E173" w:rsidR="006A39B4" w:rsidRDefault="006A39B4" w:rsidP="006A39B4">
      <w:r>
        <w:t>Веб</w:t>
      </w:r>
      <w:r>
        <w:t>-</w:t>
      </w:r>
      <w:r>
        <w:t>сервер также отвечает за предоставление статистики по онлайн-платформе, что включает в себя метрики и аналитические данные о пользователях, их активности и результатах решения задач. Взаимодействуя с базой данных, веб</w:t>
      </w:r>
      <w:r>
        <w:t>-</w:t>
      </w:r>
      <w:r>
        <w:t>сервер обеспечивает доступ к данным, необходимым для работы платформы.</w:t>
      </w:r>
    </w:p>
    <w:p w14:paraId="4602206B" w14:textId="1E780DDE" w:rsidR="00CA703A" w:rsidRPr="00CA703A" w:rsidRDefault="006A39B4" w:rsidP="006A39B4">
      <w:r>
        <w:t>Кроме того, веб</w:t>
      </w:r>
      <w:r>
        <w:t>-</w:t>
      </w:r>
      <w:r>
        <w:t xml:space="preserve">сервер управляет взаимодействием с другими сервисами, такими как сервис тестирования и сервис запуска программ. </w:t>
      </w:r>
      <w:r w:rsidR="005F7408">
        <w:t>В</w:t>
      </w:r>
      <w:r>
        <w:t>еб</w:t>
      </w:r>
      <w:r>
        <w:t>-</w:t>
      </w:r>
      <w:r>
        <w:t xml:space="preserve">сервер </w:t>
      </w:r>
      <w:r w:rsidR="005F7408">
        <w:t>отправляет запросы с решени</w:t>
      </w:r>
      <w:r w:rsidR="00B816EC">
        <w:t>ями</w:t>
      </w:r>
      <w:r>
        <w:t xml:space="preserve"> сервису тестирования и получает обратно результаты. Веб</w:t>
      </w:r>
      <w:r>
        <w:t>-</w:t>
      </w:r>
      <w:r>
        <w:t>сервер также отправляет запросы сервису запуска программ, передавая задачи на выполнение и получая результаты их работы. Таким образом, веб</w:t>
      </w:r>
      <w:r>
        <w:t>-</w:t>
      </w:r>
      <w:r>
        <w:t>сервер играет ключевую роль в координации и интеграции различных компонентов системы.</w:t>
      </w:r>
      <w:r w:rsidR="00E156A1">
        <w:t xml:space="preserve"> </w:t>
      </w:r>
    </w:p>
    <w:p w14:paraId="3A88275F" w14:textId="09F8B538" w:rsidR="00F11308" w:rsidRPr="00F11308" w:rsidRDefault="00F11308" w:rsidP="00F11308">
      <w:pPr>
        <w:pStyle w:val="2"/>
      </w:pPr>
      <w:r>
        <w:t>2.4.</w:t>
      </w:r>
      <w:r>
        <w:t>2</w:t>
      </w:r>
      <w:r>
        <w:t xml:space="preserve"> Проектирования </w:t>
      </w:r>
      <w:r>
        <w:t>сервиса «</w:t>
      </w:r>
      <w:r>
        <w:rPr>
          <w:lang w:val="en-US"/>
        </w:rPr>
        <w:t>test</w:t>
      </w:r>
      <w:r w:rsidRPr="00C476E8">
        <w:t>-</w:t>
      </w:r>
      <w:r>
        <w:rPr>
          <w:lang w:val="en-US"/>
        </w:rPr>
        <w:t>runner</w:t>
      </w:r>
      <w:r>
        <w:t>»</w:t>
      </w:r>
    </w:p>
    <w:p w14:paraId="50F43F70" w14:textId="23C969F8" w:rsidR="00D53D68" w:rsidRDefault="00C476E8" w:rsidP="00CA703A">
      <w:r w:rsidRPr="00C476E8">
        <w:t xml:space="preserve">Сервис </w:t>
      </w:r>
      <w:r>
        <w:t>«</w:t>
      </w:r>
      <w:r w:rsidRPr="00C476E8">
        <w:t>test-runner</w:t>
      </w:r>
      <w:r>
        <w:t>»</w:t>
      </w:r>
      <w:r w:rsidRPr="00C476E8">
        <w:t xml:space="preserve"> отвечает за обработку запросов на проверку пользовательских решений. Он получает запросы из очереди сообщений </w:t>
      </w:r>
      <w:r w:rsidR="002C2A22">
        <w:rPr>
          <w:lang w:val="en-US"/>
        </w:rPr>
        <w:t>Apache</w:t>
      </w:r>
      <w:r w:rsidR="002C2A22" w:rsidRPr="002C2A22">
        <w:t xml:space="preserve"> </w:t>
      </w:r>
      <w:r w:rsidRPr="00C476E8">
        <w:t>Kafka, что обеспечивает асинхронное взаимодействие с веб</w:t>
      </w:r>
      <w:r>
        <w:t>-</w:t>
      </w:r>
      <w:r w:rsidRPr="00C476E8">
        <w:t xml:space="preserve">сервером и другими сервисами. </w:t>
      </w:r>
      <w:r w:rsidR="00D53D68" w:rsidRPr="00D53D68">
        <w:t>Благодаря использованию очереди, при отказе одного из сервисов решение пользователя не будет утеряно, так как запросы остаются в очереди для обработки позднее. Это снижает зависимость от времени выполнения задач, позволяя веб</w:t>
      </w:r>
      <w:r w:rsidR="008C5C35">
        <w:t>-</w:t>
      </w:r>
      <w:r w:rsidR="00D53D68" w:rsidRPr="00D53D68">
        <w:t xml:space="preserve">серверу передавать запросы на проверку и </w:t>
      </w:r>
      <w:r w:rsidR="00D53D68" w:rsidRPr="00D53D68">
        <w:lastRenderedPageBreak/>
        <w:t>сразу же продолжать работу, не ожидая завершения тестирования. Такая архитектура повышает производительность и устойчивость системы, а также обеспечивает более эффективное распределение нагрузки.</w:t>
      </w:r>
    </w:p>
    <w:p w14:paraId="7D5E3C24" w14:textId="049B32B0" w:rsidR="00C476E8" w:rsidRDefault="00C476E8" w:rsidP="00CA703A">
      <w:r w:rsidRPr="00C476E8">
        <w:t xml:space="preserve">После получения запроса сервис </w:t>
      </w:r>
      <w:r>
        <w:t>«</w:t>
      </w:r>
      <w:r w:rsidRPr="00C476E8">
        <w:t>test-runner</w:t>
      </w:r>
      <w:r>
        <w:t>»</w:t>
      </w:r>
      <w:r w:rsidRPr="00C476E8">
        <w:t xml:space="preserve"> запускает тестирование решения в изолированном окружении, таком как</w:t>
      </w:r>
      <w:r w:rsidR="007623C2" w:rsidRPr="007623C2">
        <w:t xml:space="preserve"> </w:t>
      </w:r>
      <w:r w:rsidR="007623C2">
        <w:rPr>
          <w:lang w:val="en-US"/>
        </w:rPr>
        <w:t>Docker</w:t>
      </w:r>
      <w:r w:rsidRPr="00C476E8">
        <w:t xml:space="preserve"> контейнер, обеспечивая безопасность и изоляцию выполнения кода пользователя. После выполнения тестирования сервис возвращает полученный результат обратно в Kafka для дальнейшей обработки.</w:t>
      </w:r>
    </w:p>
    <w:p w14:paraId="46251584" w14:textId="2DC62962" w:rsidR="00C476E8" w:rsidRDefault="00C476E8" w:rsidP="00CA703A">
      <w:r w:rsidRPr="00C476E8">
        <w:t xml:space="preserve">Сервис </w:t>
      </w:r>
      <w:r>
        <w:t>«</w:t>
      </w:r>
      <w:r w:rsidRPr="00C476E8">
        <w:t>test-runner</w:t>
      </w:r>
      <w:r>
        <w:t>»</w:t>
      </w:r>
      <w:r w:rsidRPr="00C476E8">
        <w:t xml:space="preserve"> может быть независимо горизонтально масштабирован при увеличении нагрузки на платформу. Это позволяет динамически добавлять или уменьшать количество экземпляров сервиса в зависимости от потребностей, повышая общую производительность и устойчивость системы. Благодаря этому, система оста</w:t>
      </w:r>
      <w:r w:rsidR="001A08E6">
        <w:t>н</w:t>
      </w:r>
      <w:r w:rsidRPr="00C476E8">
        <w:t>ется эффективной даже при больших объемах запросов или изменениях в нагрузке.</w:t>
      </w:r>
      <w:r w:rsidR="0051474F">
        <w:t xml:space="preserve"> </w:t>
      </w:r>
    </w:p>
    <w:p w14:paraId="262E5963" w14:textId="27739893" w:rsidR="005A3F00" w:rsidRDefault="005A3F00" w:rsidP="0064276A">
      <w:pPr>
        <w:pStyle w:val="2"/>
      </w:pPr>
      <w:r>
        <w:t>2.4.</w:t>
      </w:r>
      <w:r>
        <w:t>3</w:t>
      </w:r>
      <w:r>
        <w:t xml:space="preserve"> Проектирования сервиса «</w:t>
      </w:r>
      <w:r>
        <w:rPr>
          <w:lang w:val="en-US"/>
        </w:rPr>
        <w:t>task</w:t>
      </w:r>
      <w:r w:rsidRPr="00C476E8">
        <w:t>-</w:t>
      </w:r>
      <w:r>
        <w:rPr>
          <w:lang w:val="en-US"/>
        </w:rPr>
        <w:t>runner</w:t>
      </w:r>
      <w:r>
        <w:t>»</w:t>
      </w:r>
    </w:p>
    <w:p w14:paraId="68BFE158" w14:textId="43D1B747" w:rsidR="00763634" w:rsidRDefault="00763634" w:rsidP="00763634">
      <w:r>
        <w:t xml:space="preserve">Сервис </w:t>
      </w:r>
      <w:r>
        <w:t>«</w:t>
      </w:r>
      <w:r>
        <w:t>task-runner</w:t>
      </w:r>
      <w:r>
        <w:t>»</w:t>
      </w:r>
      <w:r>
        <w:t xml:space="preserve"> отвечает за запуск пользовательских программ и возвращение результатов их выполнения. Он взаимодействует с веб</w:t>
      </w:r>
      <w:r>
        <w:t>-</w:t>
      </w:r>
      <w:r>
        <w:t>сервером посредством REST API, обеспечивая эффективный и упорядоченный обмен информацией. После получения запроса от веб</w:t>
      </w:r>
      <w:r>
        <w:t>-</w:t>
      </w:r>
      <w:r>
        <w:t xml:space="preserve">сервера сервис запускает выполнение пользовательской программы в изолированном окружении, таком как </w:t>
      </w:r>
      <w:r w:rsidR="00293E6F">
        <w:rPr>
          <w:lang w:val="en-US"/>
        </w:rPr>
        <w:t>Docker</w:t>
      </w:r>
      <w:r w:rsidR="00293E6F" w:rsidRPr="00293E6F">
        <w:t xml:space="preserve"> </w:t>
      </w:r>
      <w:r>
        <w:t>контейнер, чтобы обеспечить безопасность и изоляцию работы кода пользователя.</w:t>
      </w:r>
    </w:p>
    <w:p w14:paraId="2434E694" w14:textId="11E6C6CE" w:rsidR="00763634" w:rsidRDefault="00293E6F" w:rsidP="00763634">
      <w:r>
        <w:t xml:space="preserve">По мере </w:t>
      </w:r>
      <w:r w:rsidR="00763634">
        <w:t xml:space="preserve">выполнения программы сервис </w:t>
      </w:r>
      <w:r>
        <w:t>«</w:t>
      </w:r>
      <w:r w:rsidR="00763634">
        <w:t>task-runner</w:t>
      </w:r>
      <w:r>
        <w:t>»</w:t>
      </w:r>
      <w:r w:rsidR="00763634">
        <w:t xml:space="preserve"> возвращает результат </w:t>
      </w:r>
      <w:r>
        <w:t xml:space="preserve">стандартного вывода программы </w:t>
      </w:r>
      <w:r w:rsidR="00763634">
        <w:t>обратно веб</w:t>
      </w:r>
      <w:r>
        <w:t>-</w:t>
      </w:r>
      <w:r w:rsidR="00763634">
        <w:t>серверу. Такая организация взаимодействия позволяет эффективно и последовательно обрабатывать запросы от веб</w:t>
      </w:r>
      <w:r>
        <w:t>-</w:t>
      </w:r>
      <w:r w:rsidR="00763634">
        <w:t>серверов, поддерживая стабильное и надежное выполнение задач.</w:t>
      </w:r>
    </w:p>
    <w:p w14:paraId="1D42090E" w14:textId="6768194B" w:rsidR="004B3FD7" w:rsidRDefault="00763634" w:rsidP="004B3FD7">
      <w:r>
        <w:lastRenderedPageBreak/>
        <w:t xml:space="preserve">Сервис </w:t>
      </w:r>
      <w:r w:rsidR="008F64CD">
        <w:t>«</w:t>
      </w:r>
      <w:r>
        <w:t>task-runner</w:t>
      </w:r>
      <w:r w:rsidR="008F64CD">
        <w:t>»</w:t>
      </w:r>
      <w:r>
        <w:t xml:space="preserve"> также может быть независимо горизонтально масштабирован при необходимости, позволяя добавлять или удалять экземпляры сервиса в зависимости от объема запросов. Это повышает производительность и устойчивость системы, особенно при увеличении нагрузки или изменении в потребностях пользователей. Изоляция пользовательских программ в </w:t>
      </w:r>
      <w:r w:rsidR="008F64CD">
        <w:rPr>
          <w:lang w:val="en-US"/>
        </w:rPr>
        <w:t>Docker</w:t>
      </w:r>
      <w:r w:rsidR="008F64CD" w:rsidRPr="008F64CD">
        <w:t xml:space="preserve"> </w:t>
      </w:r>
      <w:r>
        <w:t>контейнерах обеспечивает безопасность и стабильность выполнения, минимизируя риски, связанные с работой неподконтрольного кода.</w:t>
      </w:r>
    </w:p>
    <w:p w14:paraId="7A47E074" w14:textId="5C846EDC" w:rsidR="002A454D" w:rsidRDefault="004B3FD7" w:rsidP="002A454D">
      <w:pPr>
        <w:pStyle w:val="2"/>
      </w:pPr>
      <w:r>
        <w:t>2.</w:t>
      </w:r>
      <w:r>
        <w:t>5</w:t>
      </w:r>
      <w:r>
        <w:t xml:space="preserve"> Проектирования </w:t>
      </w:r>
      <w:r w:rsidR="00F220B8">
        <w:t>алгоритмов</w:t>
      </w:r>
    </w:p>
    <w:p w14:paraId="393A27B6" w14:textId="77B4C208" w:rsidR="005D560E" w:rsidRDefault="002A454D" w:rsidP="005D560E">
      <w:r>
        <w:t>Данный раздел содержит в себе описание необходимых для реализации программного средства</w:t>
      </w:r>
      <w:r>
        <w:t xml:space="preserve"> алгоритмов</w:t>
      </w:r>
      <w:r>
        <w:t>.</w:t>
      </w:r>
    </w:p>
    <w:p w14:paraId="61966469" w14:textId="2E4E5008" w:rsidR="005D560E" w:rsidRDefault="005D560E" w:rsidP="005D560E">
      <w:pPr>
        <w:pStyle w:val="2"/>
      </w:pPr>
      <w:r>
        <w:t xml:space="preserve"> </w:t>
      </w:r>
      <w:r>
        <w:t>2.5</w:t>
      </w:r>
      <w:r>
        <w:t>.1</w:t>
      </w:r>
      <w:r>
        <w:t xml:space="preserve"> </w:t>
      </w:r>
      <w:r>
        <w:t xml:space="preserve">Алгоритм </w:t>
      </w:r>
      <w:r w:rsidR="005827FF">
        <w:t xml:space="preserve">обработки запроса на </w:t>
      </w:r>
      <w:r>
        <w:t>проверк</w:t>
      </w:r>
      <w:r w:rsidR="005827FF">
        <w:t>у</w:t>
      </w:r>
      <w:r>
        <w:t xml:space="preserve"> решения</w:t>
      </w:r>
    </w:p>
    <w:p w14:paraId="15710FE3" w14:textId="77777777" w:rsidR="00930AC8" w:rsidRDefault="00930AC8" w:rsidP="00930AC8">
      <w:r>
        <w:t>Обработка запроса на проверку пользовательского решения включает многоэтапный процесс. Пользователь отправляет запрос через веб-интерфейс, который поступает на веб-сервер. Веб-сервер взаимодействует с базой данных и передает запрос в очередь сообщений через брокера. Это распределяет нагрузку между сервисами и обеспечивает асинхронную обработку.</w:t>
      </w:r>
    </w:p>
    <w:p w14:paraId="696A6E60" w14:textId="5660CE2E" w:rsidR="00930AC8" w:rsidRDefault="00930AC8" w:rsidP="00930AC8">
      <w:r>
        <w:t xml:space="preserve">Микросервис </w:t>
      </w:r>
      <w:r>
        <w:t>«</w:t>
      </w:r>
      <w:r>
        <w:t>test-runner</w:t>
      </w:r>
      <w:r>
        <w:t>»</w:t>
      </w:r>
      <w:r>
        <w:t xml:space="preserve"> извлекает запрос из очереди, запускает проверку в изолированном контейнере и возвращает результаты через брокера сообщений. Эти результаты поступают на веб-сервер для обработки.</w:t>
      </w:r>
    </w:p>
    <w:p w14:paraId="73FC220F" w14:textId="6C533EC4" w:rsidR="00443BD5" w:rsidRDefault="00930AC8" w:rsidP="00930AC8">
      <w:r>
        <w:t>Веб-сервер обновляет базу данных и отправляет пользователю информацию о результатах. Такой подход повышает производительность и надежность системы, обеспечивая стабильный процесс обработки запросов.</w:t>
      </w:r>
    </w:p>
    <w:p w14:paraId="3A638A67" w14:textId="4F47F116" w:rsidR="005D560E" w:rsidRPr="00CF5E81" w:rsidRDefault="00CF5E81" w:rsidP="005D560E">
      <w:r>
        <w:t xml:space="preserve">Более подробно алгоритм проверки пользовательского решения представлен на рисунке 2.2. </w:t>
      </w:r>
    </w:p>
    <w:p w14:paraId="5F9DD4A6" w14:textId="03DFE715" w:rsidR="002A454D" w:rsidRDefault="005827FF" w:rsidP="00464637">
      <w:pPr>
        <w:pStyle w:val="afa"/>
      </w:pPr>
      <w:r w:rsidRPr="00464637">
        <w:lastRenderedPageBreak/>
        <w:drawing>
          <wp:inline distT="0" distB="0" distL="0" distR="0" wp14:anchorId="0F472C63" wp14:editId="1DC6FD05">
            <wp:extent cx="8227591" cy="4936555"/>
            <wp:effectExtent l="6985"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8280977" cy="4968587"/>
                    </a:xfrm>
                    <a:prstGeom prst="rect">
                      <a:avLst/>
                    </a:prstGeom>
                  </pic:spPr>
                </pic:pic>
              </a:graphicData>
            </a:graphic>
          </wp:inline>
        </w:drawing>
      </w:r>
    </w:p>
    <w:p w14:paraId="0BD33699" w14:textId="5992F0C0" w:rsidR="005827FF" w:rsidRDefault="005827FF" w:rsidP="00464637">
      <w:pPr>
        <w:pStyle w:val="afb"/>
        <w:rPr>
          <w:rFonts w:eastAsia="Calibri"/>
        </w:rPr>
      </w:pPr>
      <w:r w:rsidRPr="00464637">
        <w:t>Рисунок 2.</w:t>
      </w:r>
      <w:r w:rsidRPr="00464637">
        <w:t>2</w:t>
      </w:r>
      <w:r w:rsidRPr="00464637">
        <w:t xml:space="preserve"> </w:t>
      </w:r>
      <w:r w:rsidRPr="00464637">
        <w:rPr>
          <w:rFonts w:eastAsia="Calibri"/>
        </w:rPr>
        <w:t xml:space="preserve">– Диаграмма </w:t>
      </w:r>
      <w:r w:rsidRPr="00464637">
        <w:rPr>
          <w:rFonts w:eastAsia="Calibri"/>
        </w:rPr>
        <w:t>последовательностей для алгоритма обработки запроса на проверку решения</w:t>
      </w:r>
    </w:p>
    <w:p w14:paraId="265DA37D" w14:textId="3253434C" w:rsidR="00FB0EA4" w:rsidRPr="00730DB0" w:rsidRDefault="00FB0EA4" w:rsidP="00FB0EA4">
      <w:pPr>
        <w:pStyle w:val="2"/>
      </w:pPr>
      <w:r>
        <w:lastRenderedPageBreak/>
        <w:t>2.5.</w:t>
      </w:r>
      <w:r>
        <w:t>2</w:t>
      </w:r>
      <w:r>
        <w:t xml:space="preserve"> Алгоритм</w:t>
      </w:r>
      <w:r w:rsidR="008B05C6">
        <w:t xml:space="preserve"> работы с</w:t>
      </w:r>
      <w:r w:rsidR="00730DB0">
        <w:t xml:space="preserve"> контейнер</w:t>
      </w:r>
      <w:r w:rsidR="008B05C6">
        <w:t>ом</w:t>
      </w:r>
      <w:r w:rsidR="00730DB0">
        <w:t xml:space="preserve"> </w:t>
      </w:r>
      <w:r w:rsidR="008B05C6">
        <w:t>при запуске</w:t>
      </w:r>
      <w:r w:rsidR="00730DB0">
        <w:t xml:space="preserve"> </w:t>
      </w:r>
      <w:r w:rsidR="0019072B">
        <w:t>пользовательск</w:t>
      </w:r>
      <w:r w:rsidR="008B05C6">
        <w:t xml:space="preserve">ого </w:t>
      </w:r>
      <w:r w:rsidR="0019072B">
        <w:t>код</w:t>
      </w:r>
      <w:r w:rsidR="008B05C6">
        <w:t>а</w:t>
      </w:r>
    </w:p>
    <w:p w14:paraId="253B3417" w14:textId="77777777" w:rsidR="00E06C9B" w:rsidRDefault="006A4977" w:rsidP="006A4977">
      <w:r>
        <w:t>Для работы с контейнером с пользовательским кодом требуется свой алгоритм. Такой алгоритм по своей природе асинхронен, поэтому сложен для понимания.</w:t>
      </w:r>
      <w:r w:rsidR="00E06C9B">
        <w:t xml:space="preserve"> Завершить выполнение контейнера может выход времени выполнения за допустимые значения. </w:t>
      </w:r>
    </w:p>
    <w:p w14:paraId="5730323D" w14:textId="14CC4682" w:rsidR="00E06C9B" w:rsidRDefault="00E06C9B" w:rsidP="00E06C9B">
      <w:r>
        <w:t>Применение алгоритма для ограничения времени выполнения пользовательского кода в контейнере является важным для обеспечения стабильности и безопасности системы. Без ограничений пользовательский код может выполнить долгий или бесконечный цикл, что приведет к избыточному использованию ресурсов, например, процессорного времени. Это может повлиять на производительность системы в целом, замедляя работу других сервисов и вызывая задержки в обработке запросов.</w:t>
      </w:r>
      <w:r>
        <w:t xml:space="preserve"> </w:t>
      </w:r>
    </w:p>
    <w:p w14:paraId="64C80ABA" w14:textId="5CBCEF2B" w:rsidR="006A4977" w:rsidRDefault="006A4977" w:rsidP="006A4977">
      <w:r w:rsidRPr="006A4977">
        <w:t>Диаграмма последовательности предоставляет наглядное представление процесса, позволяющее легче понять и проанализировать асинхронную логику</w:t>
      </w:r>
      <w:r>
        <w:t>, она представлена на рисунке 2.3.</w:t>
      </w:r>
      <w:r w:rsidR="00E06C9B">
        <w:t xml:space="preserve"> </w:t>
      </w:r>
      <w:r>
        <w:t>Ключевые моменты на диаграмме:</w:t>
      </w:r>
    </w:p>
    <w:p w14:paraId="67BEBEC4" w14:textId="75D3217C" w:rsidR="006A4977" w:rsidRDefault="006A4977" w:rsidP="006A4977">
      <w:pPr>
        <w:pStyle w:val="a"/>
      </w:pPr>
      <w:r>
        <w:t>«</w:t>
      </w:r>
      <w:r>
        <w:rPr>
          <w:lang w:val="en-US"/>
        </w:rPr>
        <w:t>Test</w:t>
      </w:r>
      <w:r w:rsidRPr="006A4977">
        <w:t>-</w:t>
      </w:r>
      <w:r>
        <w:rPr>
          <w:lang w:val="en-US"/>
        </w:rPr>
        <w:t>runner</w:t>
      </w:r>
      <w:r>
        <w:t>»</w:t>
      </w:r>
      <w:r w:rsidRPr="006A4977">
        <w:t xml:space="preserve"> </w:t>
      </w:r>
      <w:r w:rsidRPr="00464637">
        <w:rPr>
          <w:rFonts w:eastAsia="Calibri"/>
        </w:rPr>
        <w:t xml:space="preserve">– </w:t>
      </w:r>
      <w:r>
        <w:t>сервис по проверке пользовательских решений;</w:t>
      </w:r>
    </w:p>
    <w:p w14:paraId="3FB88F67" w14:textId="1563AAED" w:rsidR="006A4977" w:rsidRPr="006A4977" w:rsidRDefault="006A4977" w:rsidP="006A4977">
      <w:pPr>
        <w:pStyle w:val="a"/>
      </w:pPr>
      <w:r w:rsidRPr="006A4977">
        <w:t>«</w:t>
      </w:r>
      <w:r>
        <w:rPr>
          <w:lang w:val="en-US"/>
        </w:rPr>
        <w:t>Docker</w:t>
      </w:r>
      <w:r w:rsidRPr="006A4977">
        <w:t xml:space="preserve"> </w:t>
      </w:r>
      <w:r>
        <w:rPr>
          <w:lang w:val="en-US"/>
        </w:rPr>
        <w:t>container</w:t>
      </w:r>
      <w:r w:rsidRPr="006A4977">
        <w:t xml:space="preserve">» </w:t>
      </w:r>
      <w:r w:rsidRPr="006A4977">
        <w:rPr>
          <w:rFonts w:eastAsia="Calibri"/>
        </w:rPr>
        <w:t>–</w:t>
      </w:r>
      <w:r w:rsidRPr="006A4977">
        <w:rPr>
          <w:rFonts w:eastAsia="Calibri"/>
        </w:rPr>
        <w:t xml:space="preserve"> </w:t>
      </w:r>
      <w:r>
        <w:rPr>
          <w:rFonts w:eastAsia="Calibri"/>
        </w:rPr>
        <w:t>контейнер</w:t>
      </w:r>
      <w:r w:rsidRPr="006A4977">
        <w:rPr>
          <w:rFonts w:eastAsia="Calibri"/>
        </w:rPr>
        <w:t xml:space="preserve"> </w:t>
      </w:r>
      <w:r>
        <w:rPr>
          <w:rFonts w:eastAsia="Calibri"/>
        </w:rPr>
        <w:t>с</w:t>
      </w:r>
      <w:r w:rsidRPr="006A4977">
        <w:rPr>
          <w:rFonts w:eastAsia="Calibri"/>
        </w:rPr>
        <w:t xml:space="preserve"> </w:t>
      </w:r>
      <w:r>
        <w:rPr>
          <w:rFonts w:eastAsia="Calibri"/>
        </w:rPr>
        <w:t>пользовательским кодом решения, предоставленного для проверки;</w:t>
      </w:r>
    </w:p>
    <w:p w14:paraId="55FADB7C" w14:textId="0E112420" w:rsidR="006A4977" w:rsidRPr="006A4977" w:rsidRDefault="006A4977" w:rsidP="006A4977">
      <w:pPr>
        <w:pStyle w:val="a"/>
      </w:pPr>
      <w:r>
        <w:t>«</w:t>
      </w:r>
      <w:r>
        <w:rPr>
          <w:lang w:val="en-US"/>
        </w:rPr>
        <w:t>Logger</w:t>
      </w:r>
      <w:r>
        <w:t>»</w:t>
      </w:r>
      <w:r w:rsidRPr="006A4977">
        <w:t xml:space="preserve"> </w:t>
      </w:r>
      <w:r w:rsidRPr="006A4977">
        <w:rPr>
          <w:rFonts w:eastAsia="Calibri"/>
        </w:rPr>
        <w:t>–</w:t>
      </w:r>
      <w:r>
        <w:rPr>
          <w:rFonts w:eastAsia="Calibri"/>
        </w:rPr>
        <w:t xml:space="preserve"> участник, обрабатывающий сообщения от контейнера;</w:t>
      </w:r>
    </w:p>
    <w:p w14:paraId="60CB6533" w14:textId="175AFE4C" w:rsidR="006A4977" w:rsidRPr="006A4977" w:rsidRDefault="006A4977" w:rsidP="006A4977">
      <w:pPr>
        <w:pStyle w:val="a"/>
      </w:pPr>
      <w:r>
        <w:rPr>
          <w:rFonts w:eastAsia="Calibri"/>
        </w:rPr>
        <w:t>«</w:t>
      </w:r>
      <w:r>
        <w:rPr>
          <w:rFonts w:eastAsia="Calibri"/>
          <w:lang w:val="en-US"/>
        </w:rPr>
        <w:t>Timer</w:t>
      </w:r>
      <w:r>
        <w:rPr>
          <w:rFonts w:eastAsia="Calibri"/>
        </w:rPr>
        <w:t>»</w:t>
      </w:r>
      <w:r w:rsidRPr="006A4977">
        <w:rPr>
          <w:rFonts w:eastAsia="Calibri"/>
        </w:rPr>
        <w:t xml:space="preserve"> </w:t>
      </w:r>
      <w:r w:rsidRPr="006A4977">
        <w:rPr>
          <w:rFonts w:eastAsia="Calibri"/>
        </w:rPr>
        <w:t>–</w:t>
      </w:r>
      <w:r>
        <w:rPr>
          <w:rFonts w:eastAsia="Calibri"/>
        </w:rPr>
        <w:t xml:space="preserve"> участник, ожидающий истечения времени;</w:t>
      </w:r>
    </w:p>
    <w:p w14:paraId="53701A32" w14:textId="73B408A7" w:rsidR="00E06C9B" w:rsidRPr="006A4977" w:rsidRDefault="006A4977" w:rsidP="00E06C9B">
      <w:pPr>
        <w:pStyle w:val="a"/>
      </w:pPr>
      <w:r>
        <w:rPr>
          <w:rFonts w:eastAsia="Calibri"/>
        </w:rPr>
        <w:t xml:space="preserve">«Поток» </w:t>
      </w:r>
      <w:r w:rsidRPr="006A4977">
        <w:rPr>
          <w:rFonts w:eastAsia="Calibri"/>
        </w:rPr>
        <w:t>–</w:t>
      </w:r>
      <w:r>
        <w:rPr>
          <w:rFonts w:eastAsia="Calibri"/>
        </w:rPr>
        <w:t xml:space="preserve"> под «потоком» будем понимать объект, который принимает сообщения и ошибки. Его можно преждевременно завершить, например, при появлении ошибки или при выходе времени выполнения за допустимое значение. </w:t>
      </w:r>
    </w:p>
    <w:p w14:paraId="43FED81B" w14:textId="1E04E343" w:rsidR="00173C9D" w:rsidRDefault="00173C9D" w:rsidP="00173C9D">
      <w:pPr>
        <w:pStyle w:val="afa"/>
      </w:pPr>
      <w:r w:rsidRPr="00173C9D">
        <w:lastRenderedPageBreak/>
        <w:drawing>
          <wp:inline distT="0" distB="0" distL="0" distR="0" wp14:anchorId="1FB5059D" wp14:editId="785B7C6E">
            <wp:extent cx="5900481" cy="7362908"/>
            <wp:effectExtent l="0" t="0" r="508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061" cy="7369871"/>
                    </a:xfrm>
                    <a:prstGeom prst="rect">
                      <a:avLst/>
                    </a:prstGeom>
                  </pic:spPr>
                </pic:pic>
              </a:graphicData>
            </a:graphic>
          </wp:inline>
        </w:drawing>
      </w:r>
    </w:p>
    <w:p w14:paraId="3B94C2D6" w14:textId="04937BBD" w:rsidR="00173C9D" w:rsidRDefault="00173C9D" w:rsidP="00173C9D">
      <w:pPr>
        <w:pStyle w:val="afb"/>
        <w:rPr>
          <w:rFonts w:eastAsia="Calibri"/>
        </w:rPr>
      </w:pPr>
      <w:r w:rsidRPr="00464637">
        <w:t>Рисунок 2.</w:t>
      </w:r>
      <w:r w:rsidR="006A4977">
        <w:t>3</w:t>
      </w:r>
      <w:r w:rsidRPr="00464637">
        <w:t xml:space="preserve"> </w:t>
      </w:r>
      <w:r w:rsidRPr="00464637">
        <w:rPr>
          <w:rFonts w:eastAsia="Calibri"/>
        </w:rPr>
        <w:t xml:space="preserve">– Диаграмма последовательностей для алгоритма </w:t>
      </w:r>
      <w:r>
        <w:rPr>
          <w:rFonts w:eastAsia="Calibri"/>
        </w:rPr>
        <w:t>работы с контейнером</w:t>
      </w:r>
    </w:p>
    <w:p w14:paraId="3C8F4932" w14:textId="77777777" w:rsidR="00173C9D" w:rsidRPr="00173C9D" w:rsidRDefault="00173C9D" w:rsidP="00173C9D">
      <w:pPr>
        <w:pStyle w:val="afb"/>
      </w:pPr>
    </w:p>
    <w:p w14:paraId="3717F5C1" w14:textId="2A5ADFB3" w:rsidR="001B257C" w:rsidRDefault="001B257C" w:rsidP="001B257C">
      <w:pPr>
        <w:pStyle w:val="1"/>
      </w:pPr>
      <w:r>
        <w:lastRenderedPageBreak/>
        <w:t>3 Программное конструирование инструмента сканирования корпоративной сети</w:t>
      </w:r>
    </w:p>
    <w:p w14:paraId="24E5ED74" w14:textId="0020F914" w:rsidR="001B257C" w:rsidRDefault="007F5527" w:rsidP="001B257C">
      <w:r>
        <w:t>В данном разделе приводится описание структуры программного средства, описание классов и методов, реализующие необходимый функционал.</w:t>
      </w:r>
    </w:p>
    <w:p w14:paraId="0C00305D" w14:textId="6DA70259" w:rsidR="007F5527" w:rsidRDefault="007F5527" w:rsidP="007F5527">
      <w:pPr>
        <w:pStyle w:val="2"/>
      </w:pPr>
      <w:r>
        <w:t>3.1 Функциональное конструирование программного средства</w:t>
      </w:r>
    </w:p>
    <w:p w14:paraId="3B11FD6E" w14:textId="7E5286E2" w:rsidR="007F5527" w:rsidRDefault="007F5527" w:rsidP="007F5527">
      <w:r>
        <w:t>Прежде чем приступить к структурному построению архитектуры программного средства, необходимо рассмотреть перечень механизмов, позволяющие решать задачи обеспечения защищенности информационных систем при обработке конфиденциальных данных в корпоративной сети.</w:t>
      </w:r>
    </w:p>
    <w:p w14:paraId="3F0D7C45" w14:textId="216A661F" w:rsidR="007F5527" w:rsidRDefault="007F5527" w:rsidP="007F5527">
      <w:r>
        <w:t>…</w:t>
      </w:r>
    </w:p>
    <w:p w14:paraId="67116A5A" w14:textId="2606F70D" w:rsidR="007F5527" w:rsidRDefault="0094611C" w:rsidP="0094611C">
      <w:pPr>
        <w:pStyle w:val="2"/>
      </w:pPr>
      <w:r>
        <w:t>3.2 Объектно-ориентированная модель программного средства</w:t>
      </w:r>
    </w:p>
    <w:p w14:paraId="1A878F0C" w14:textId="77777777" w:rsidR="0094611C" w:rsidRDefault="0094611C" w:rsidP="0094611C">
      <w:r w:rsidRPr="0094611C">
        <w:t>Программное средство содержит объектно-ориентированную модель, состоящую из методов и классов. Функциональная особенность программного продукта разделяется на следующие категории:</w:t>
      </w:r>
    </w:p>
    <w:p w14:paraId="6A82EA3D" w14:textId="77777777" w:rsidR="0094611C" w:rsidRDefault="0094611C" w:rsidP="0094611C">
      <w:pPr>
        <w:pStyle w:val="a"/>
      </w:pPr>
      <w:r w:rsidRPr="0094611C">
        <w:t>функции, интерпрети</w:t>
      </w:r>
      <w:r>
        <w:t>рующие объекты в базе данных;</w:t>
      </w:r>
    </w:p>
    <w:p w14:paraId="68CD9321" w14:textId="77777777" w:rsidR="0094611C" w:rsidRDefault="0094611C" w:rsidP="0094611C">
      <w:pPr>
        <w:pStyle w:val="a"/>
      </w:pPr>
      <w:r w:rsidRPr="0094611C">
        <w:t>контроллеры, обрабатывающи</w:t>
      </w:r>
      <w:r>
        <w:t>е входящие запросы на сервер;</w:t>
      </w:r>
    </w:p>
    <w:p w14:paraId="74406BFC" w14:textId="66B7E533" w:rsidR="0094611C" w:rsidRDefault="0094611C" w:rsidP="0094611C">
      <w:pPr>
        <w:pStyle w:val="a"/>
      </w:pPr>
      <w:r w:rsidRPr="0094611C">
        <w:t>функции, обеспечивающие работу алгоритмов, связанных с решением задач.</w:t>
      </w:r>
    </w:p>
    <w:p w14:paraId="4E616E0A" w14:textId="77777777" w:rsidR="00F42A85" w:rsidRPr="00F42A85" w:rsidRDefault="00F42A85" w:rsidP="00F42A85">
      <w:pPr>
        <w:pStyle w:val="3"/>
        <w:rPr>
          <w:rFonts w:eastAsiaTheme="minorHAnsi"/>
          <w:lang w:eastAsia="en-US"/>
        </w:rPr>
      </w:pPr>
      <w:r w:rsidRPr="00F42A85">
        <w:rPr>
          <w:rFonts w:eastAsiaTheme="minorHAnsi"/>
          <w:lang w:eastAsia="en-US"/>
        </w:rPr>
        <w:t xml:space="preserve">3.2.7 Функция login_request </w:t>
      </w:r>
    </w:p>
    <w:p w14:paraId="0AC757CB" w14:textId="77777777" w:rsidR="00F42A85" w:rsidRPr="00F42A85" w:rsidRDefault="00F42A85" w:rsidP="00F42A85">
      <w:pPr>
        <w:rPr>
          <w:rFonts w:eastAsiaTheme="minorHAnsi"/>
          <w:lang w:eastAsia="en-US"/>
        </w:rPr>
      </w:pPr>
      <w:r w:rsidRPr="00F42A85">
        <w:rPr>
          <w:rFonts w:eastAsiaTheme="minorHAnsi"/>
          <w:lang w:eastAsia="en-US"/>
        </w:rPr>
        <w:t xml:space="preserve">Рассматриваемая функция предназначена для проверки введенных авторизационных данных пользователя, в результате которого при успешной валидации отображается веб-страница с предыдущими результатами сканирования. </w:t>
      </w:r>
    </w:p>
    <w:p w14:paraId="51C26AC8" w14:textId="1C7FB847" w:rsidR="00F42A85" w:rsidRDefault="00F42A85" w:rsidP="00F42A85">
      <w:r w:rsidRPr="00F42A85">
        <w:rPr>
          <w:rFonts w:eastAsiaTheme="minorHAnsi"/>
          <w:lang w:eastAsia="en-US"/>
        </w:rPr>
        <w:lastRenderedPageBreak/>
        <w:t>В качестве параметра функции передается аргумент request. Затем из формы, в которую пользователь вводит собственные учетные данные, в переменные username и password заносятся значения. Метод authenticate позволяет проводить валидацию введенных данных.</w:t>
      </w:r>
    </w:p>
    <w:p w14:paraId="0D30E62B" w14:textId="2526AD2A" w:rsidR="0094611C" w:rsidRDefault="00F42A85" w:rsidP="0094611C">
      <w:r>
        <w:t>К</w:t>
      </w:r>
      <w:r w:rsidR="0094611C">
        <w:t>од функции входа в систему содержится в Листинге 1 ниже.</w:t>
      </w:r>
    </w:p>
    <w:p w14:paraId="6D4A914F" w14:textId="31FE6234" w:rsidR="0094611C" w:rsidRDefault="0094611C" w:rsidP="0094611C">
      <w:pPr>
        <w:pStyle w:val="aff4"/>
      </w:pPr>
      <w:r>
        <w:t>Листинг 1. Функция входа в систему</w:t>
      </w:r>
    </w:p>
    <w:p w14:paraId="730F45C1" w14:textId="77777777" w:rsidR="0094611C" w:rsidRPr="00265C16" w:rsidRDefault="0094611C" w:rsidP="0094611C">
      <w:pPr>
        <w:pStyle w:val="aff6"/>
        <w:rPr>
          <w:lang w:val="ru-RU"/>
        </w:rPr>
      </w:pPr>
      <w:r>
        <w:t>def</w:t>
      </w:r>
      <w:r w:rsidRPr="00265C16">
        <w:rPr>
          <w:lang w:val="ru-RU"/>
        </w:rPr>
        <w:t xml:space="preserve"> </w:t>
      </w:r>
      <w:r>
        <w:t>login</w:t>
      </w:r>
      <w:r w:rsidRPr="00265C16">
        <w:rPr>
          <w:lang w:val="ru-RU"/>
        </w:rPr>
        <w:t>_</w:t>
      </w:r>
      <w:r>
        <w:t>request</w:t>
      </w:r>
      <w:r w:rsidRPr="00265C16">
        <w:rPr>
          <w:lang w:val="ru-RU"/>
        </w:rPr>
        <w:t>(</w:t>
      </w:r>
      <w:r>
        <w:t>request</w:t>
      </w:r>
      <w:r w:rsidRPr="00265C16">
        <w:rPr>
          <w:lang w:val="ru-RU"/>
        </w:rPr>
        <w:t xml:space="preserve">): </w:t>
      </w:r>
    </w:p>
    <w:p w14:paraId="2BF3FEE4" w14:textId="279560A9" w:rsidR="0094611C" w:rsidRPr="0094611C" w:rsidRDefault="00D426A6" w:rsidP="0094611C">
      <w:pPr>
        <w:pStyle w:val="aff6"/>
      </w:pPr>
      <w:r w:rsidRPr="00265C16">
        <w:rPr>
          <w:lang w:val="ru-RU"/>
        </w:rPr>
        <w:tab/>
      </w:r>
      <w:r w:rsidR="0094611C" w:rsidRPr="0094611C">
        <w:t xml:space="preserve">if request.method == POST: </w:t>
      </w:r>
    </w:p>
    <w:p w14:paraId="4A863B62" w14:textId="22FF2E52" w:rsidR="0094611C" w:rsidRPr="0094611C" w:rsidRDefault="00D426A6" w:rsidP="0094611C">
      <w:pPr>
        <w:pStyle w:val="aff6"/>
      </w:pPr>
      <w:r>
        <w:tab/>
      </w:r>
      <w:r>
        <w:tab/>
      </w:r>
      <w:r w:rsidR="0094611C" w:rsidRPr="0094611C">
        <w:t xml:space="preserve">form = RFPAuthForm(request, data=request.POST) </w:t>
      </w:r>
    </w:p>
    <w:p w14:paraId="1AA0EE2E" w14:textId="783C5011" w:rsidR="0094611C" w:rsidRPr="0094611C" w:rsidRDefault="00D426A6" w:rsidP="0094611C">
      <w:pPr>
        <w:pStyle w:val="aff6"/>
      </w:pPr>
      <w:r>
        <w:tab/>
      </w:r>
      <w:r>
        <w:tab/>
      </w:r>
      <w:r w:rsidR="0094611C" w:rsidRPr="0094611C">
        <w:t xml:space="preserve">if form.is_valid(): </w:t>
      </w:r>
    </w:p>
    <w:p w14:paraId="2ADE0A71" w14:textId="2C86C9A6" w:rsidR="0094611C" w:rsidRPr="0094611C" w:rsidRDefault="00D426A6" w:rsidP="0094611C">
      <w:pPr>
        <w:pStyle w:val="aff6"/>
      </w:pPr>
      <w:r>
        <w:tab/>
      </w:r>
      <w:r>
        <w:tab/>
      </w:r>
      <w:r>
        <w:tab/>
      </w:r>
      <w:r w:rsidR="0094611C" w:rsidRPr="0094611C">
        <w:t xml:space="preserve">username = form.cleaned_data.get(username) </w:t>
      </w:r>
    </w:p>
    <w:p w14:paraId="23435F94" w14:textId="12F7467E" w:rsidR="0094611C" w:rsidRPr="0094611C" w:rsidRDefault="00D426A6" w:rsidP="0094611C">
      <w:pPr>
        <w:pStyle w:val="aff6"/>
      </w:pPr>
      <w:r>
        <w:tab/>
      </w:r>
      <w:r>
        <w:tab/>
      </w:r>
      <w:r>
        <w:tab/>
      </w:r>
      <w:r w:rsidR="0094611C" w:rsidRPr="0094611C">
        <w:t xml:space="preserve">password = form.cleaned_data.get(password) </w:t>
      </w:r>
    </w:p>
    <w:p w14:paraId="6AB67207" w14:textId="4C94BAD8" w:rsidR="0094611C" w:rsidRPr="0094611C" w:rsidRDefault="00D426A6" w:rsidP="0094611C">
      <w:pPr>
        <w:pStyle w:val="aff6"/>
      </w:pPr>
      <w:r>
        <w:tab/>
      </w:r>
      <w:r>
        <w:tab/>
      </w:r>
      <w:r>
        <w:tab/>
      </w:r>
      <w:r w:rsidR="0094611C" w:rsidRPr="0094611C">
        <w:t xml:space="preserve">user = authenticate(username=username, password=password) </w:t>
      </w:r>
    </w:p>
    <w:p w14:paraId="74415865" w14:textId="6F46214D" w:rsidR="0094611C" w:rsidRPr="0094611C" w:rsidRDefault="00D426A6" w:rsidP="0094611C">
      <w:pPr>
        <w:pStyle w:val="aff6"/>
      </w:pPr>
      <w:r>
        <w:tab/>
      </w:r>
      <w:r>
        <w:tab/>
      </w:r>
      <w:r>
        <w:tab/>
      </w:r>
      <w:r w:rsidR="0094611C" w:rsidRPr="0094611C">
        <w:t xml:space="preserve">if user is not None: </w:t>
      </w:r>
    </w:p>
    <w:p w14:paraId="09E92370" w14:textId="43591576" w:rsidR="0094611C" w:rsidRPr="0094611C" w:rsidRDefault="00D426A6" w:rsidP="0094611C">
      <w:pPr>
        <w:pStyle w:val="aff6"/>
      </w:pPr>
      <w:r>
        <w:tab/>
      </w:r>
      <w:r>
        <w:tab/>
      </w:r>
      <w:r>
        <w:tab/>
      </w:r>
      <w:r>
        <w:tab/>
      </w:r>
      <w:r w:rsidR="0094611C" w:rsidRPr="0094611C">
        <w:t xml:space="preserve">login(request, user) </w:t>
      </w:r>
    </w:p>
    <w:p w14:paraId="50014632" w14:textId="06A285BB" w:rsidR="0094611C" w:rsidRPr="0094611C" w:rsidRDefault="00D426A6" w:rsidP="0094611C">
      <w:pPr>
        <w:pStyle w:val="aff6"/>
      </w:pPr>
      <w:r>
        <w:tab/>
      </w:r>
      <w:r>
        <w:tab/>
      </w:r>
      <w:r>
        <w:tab/>
      </w:r>
      <w:r>
        <w:tab/>
      </w:r>
      <w:r w:rsidR="0094611C" w:rsidRPr="0094611C">
        <w:t xml:space="preserve">messages.info(request, fYou are now logged in as {username}) </w:t>
      </w:r>
    </w:p>
    <w:p w14:paraId="5BEEC314" w14:textId="617317F8" w:rsidR="0094611C" w:rsidRPr="0094611C" w:rsidRDefault="00D426A6" w:rsidP="0094611C">
      <w:pPr>
        <w:pStyle w:val="aff6"/>
      </w:pPr>
      <w:r>
        <w:tab/>
      </w:r>
      <w:r>
        <w:tab/>
      </w:r>
      <w:r>
        <w:tab/>
      </w:r>
      <w:r>
        <w:tab/>
      </w:r>
      <w:r w:rsidR="0094611C" w:rsidRPr="0094611C">
        <w:t xml:space="preserve">return redirect(/home) </w:t>
      </w:r>
    </w:p>
    <w:p w14:paraId="71BECB13" w14:textId="0823648D" w:rsidR="0094611C" w:rsidRPr="0094611C" w:rsidRDefault="00D426A6" w:rsidP="0094611C">
      <w:pPr>
        <w:pStyle w:val="aff6"/>
      </w:pPr>
      <w:r>
        <w:tab/>
      </w:r>
      <w:r>
        <w:tab/>
      </w:r>
      <w:r>
        <w:tab/>
      </w:r>
      <w:r w:rsidR="0094611C" w:rsidRPr="0094611C">
        <w:t xml:space="preserve">else: </w:t>
      </w:r>
    </w:p>
    <w:p w14:paraId="3F819EEC" w14:textId="6BA67309" w:rsidR="0094611C" w:rsidRPr="0094611C" w:rsidRDefault="00D426A6" w:rsidP="0094611C">
      <w:pPr>
        <w:pStyle w:val="aff6"/>
      </w:pPr>
      <w:r>
        <w:tab/>
      </w:r>
      <w:r>
        <w:tab/>
      </w:r>
      <w:r>
        <w:tab/>
      </w:r>
      <w:r>
        <w:tab/>
      </w:r>
      <w:r w:rsidR="0094611C" w:rsidRPr="0094611C">
        <w:t xml:space="preserve">messages.error(request, Invalid username and password) </w:t>
      </w:r>
    </w:p>
    <w:p w14:paraId="6ABAA9DC" w14:textId="60893062" w:rsidR="0094611C" w:rsidRPr="0094611C" w:rsidRDefault="00D426A6" w:rsidP="0094611C">
      <w:pPr>
        <w:pStyle w:val="aff6"/>
      </w:pPr>
      <w:r>
        <w:tab/>
      </w:r>
      <w:r>
        <w:tab/>
      </w:r>
      <w:r>
        <w:tab/>
      </w:r>
      <w:r>
        <w:tab/>
      </w:r>
      <w:r w:rsidR="0094611C" w:rsidRPr="0094611C">
        <w:t xml:space="preserve">return redirect(/login) </w:t>
      </w:r>
    </w:p>
    <w:p w14:paraId="16134CDE" w14:textId="37A81263" w:rsidR="0094611C" w:rsidRPr="0094611C" w:rsidRDefault="00D426A6" w:rsidP="0094611C">
      <w:pPr>
        <w:pStyle w:val="aff6"/>
      </w:pPr>
      <w:r>
        <w:tab/>
      </w:r>
      <w:r>
        <w:tab/>
      </w:r>
      <w:r w:rsidR="0094611C" w:rsidRPr="0094611C">
        <w:t xml:space="preserve">else: </w:t>
      </w:r>
    </w:p>
    <w:p w14:paraId="7D78A25B" w14:textId="0C5126E1" w:rsidR="0094611C" w:rsidRPr="0094611C" w:rsidRDefault="00D426A6" w:rsidP="0094611C">
      <w:pPr>
        <w:pStyle w:val="aff6"/>
      </w:pPr>
      <w:r>
        <w:tab/>
      </w:r>
      <w:r>
        <w:tab/>
      </w:r>
      <w:r>
        <w:tab/>
      </w:r>
      <w:r w:rsidR="0094611C" w:rsidRPr="0094611C">
        <w:t xml:space="preserve">messages.error(request, Invalid username and password) </w:t>
      </w:r>
    </w:p>
    <w:p w14:paraId="17F988BA" w14:textId="7188656D" w:rsidR="0094611C" w:rsidRPr="0094611C" w:rsidRDefault="00D426A6" w:rsidP="0094611C">
      <w:pPr>
        <w:pStyle w:val="aff6"/>
      </w:pPr>
      <w:r>
        <w:tab/>
      </w:r>
      <w:r>
        <w:tab/>
      </w:r>
      <w:r>
        <w:tab/>
      </w:r>
      <w:r w:rsidR="0094611C" w:rsidRPr="0094611C">
        <w:t xml:space="preserve">return redirect(/login) </w:t>
      </w:r>
    </w:p>
    <w:p w14:paraId="13E16251" w14:textId="77777777" w:rsidR="00813D46" w:rsidRDefault="00D426A6" w:rsidP="0094611C">
      <w:pPr>
        <w:pStyle w:val="aff6"/>
      </w:pPr>
      <w:r>
        <w:tab/>
      </w:r>
    </w:p>
    <w:p w14:paraId="5AFF1139" w14:textId="2E1B4203" w:rsidR="0094611C" w:rsidRPr="0094611C" w:rsidRDefault="0023734D" w:rsidP="0094611C">
      <w:pPr>
        <w:pStyle w:val="aff6"/>
      </w:pPr>
      <w:r>
        <w:tab/>
      </w:r>
      <w:r w:rsidR="0094611C" w:rsidRPr="0094611C">
        <w:t xml:space="preserve">form = RFPAuthForm() </w:t>
      </w:r>
    </w:p>
    <w:p w14:paraId="070A361E" w14:textId="4F4AE28A" w:rsidR="0094611C" w:rsidRDefault="00D426A6" w:rsidP="0094611C">
      <w:pPr>
        <w:pStyle w:val="aff6"/>
      </w:pPr>
      <w:r>
        <w:tab/>
      </w:r>
      <w:r w:rsidR="0094611C" w:rsidRPr="0094611C">
        <w:t>return render(request=request, template_name=main/login.html, context={login_form: form})</w:t>
      </w:r>
    </w:p>
    <w:p w14:paraId="65B3E279" w14:textId="77777777" w:rsidR="0094611C" w:rsidRPr="0094611C" w:rsidRDefault="0094611C" w:rsidP="00C50BE0">
      <w:pPr>
        <w:rPr>
          <w:lang w:val="en-US"/>
        </w:rPr>
      </w:pPr>
    </w:p>
    <w:p w14:paraId="0B2411E9" w14:textId="419A2597" w:rsidR="000E682A" w:rsidRDefault="00F42A85" w:rsidP="00195DC9">
      <w:r>
        <w:t>…</w:t>
      </w:r>
    </w:p>
    <w:p w14:paraId="51A0F6B5" w14:textId="77777777" w:rsidR="00F42A85" w:rsidRPr="00F42A85" w:rsidRDefault="00F42A85" w:rsidP="00195DC9"/>
    <w:p w14:paraId="287BD236" w14:textId="71BE8DF4" w:rsidR="00221986" w:rsidRPr="003314EE" w:rsidRDefault="000A5EC9" w:rsidP="00DC500C">
      <w:pPr>
        <w:pStyle w:val="aff2"/>
      </w:pPr>
      <w:bookmarkStart w:id="18" w:name="_Toc71826222"/>
      <w:r>
        <w:lastRenderedPageBreak/>
        <w:t>Заключение</w:t>
      </w:r>
      <w:bookmarkEnd w:id="18"/>
    </w:p>
    <w:p w14:paraId="5F1171C6" w14:textId="77777777" w:rsidR="00EC6339" w:rsidRDefault="00EC6339" w:rsidP="00EC6339">
      <w:pPr>
        <w:rPr>
          <w:color w:val="auto"/>
        </w:rPr>
      </w:pPr>
      <w:r>
        <w:t>В ходе выполнения выпускной квалификационной работы были решены следующие задачи.</w:t>
      </w:r>
    </w:p>
    <w:p w14:paraId="3B46A859" w14:textId="77777777" w:rsidR="00EC6339" w:rsidRDefault="00EC6339" w:rsidP="00EC6339">
      <w:r>
        <w:t>Проведен обзор предметной области и выполнен сравнительный анализ информационных систем для аренды автомобилей.</w:t>
      </w:r>
    </w:p>
    <w:p w14:paraId="20B53BFF" w14:textId="77777777" w:rsidR="00EC6339" w:rsidRDefault="00EC6339" w:rsidP="00EC6339">
      <w:r>
        <w:t>Выполнено проектирование инфологической и даталогической моделей информационной системы.</w:t>
      </w:r>
    </w:p>
    <w:p w14:paraId="63CB5B0F" w14:textId="77777777" w:rsidR="00EC6339" w:rsidRDefault="00EC6339" w:rsidP="00EC6339">
      <w:r>
        <w:t>Обоснован выбор программного инструментария: серверная часть система реализована на базе PHP, клиентская часть системы реализована посредством JavaScript, для управления базой данных выбран язык MySQL, разметка документов реализована на основе HTML, CSS, фреймворка Bootstrap.</w:t>
      </w:r>
    </w:p>
    <w:p w14:paraId="0B713BD9" w14:textId="77777777" w:rsidR="00EC6339" w:rsidRDefault="00EC6339" w:rsidP="00EC6339">
      <w:r>
        <w:t>Проведено программное конструирование информационной системы и разработана система, отвечающая всем требованиям технического задания.</w:t>
      </w:r>
    </w:p>
    <w:p w14:paraId="1211AECE" w14:textId="77777777" w:rsidR="00EC6339" w:rsidRDefault="00EC6339" w:rsidP="00EC6339">
      <w:pPr>
        <w:rPr>
          <w:rFonts w:eastAsiaTheme="minorEastAsia"/>
        </w:rPr>
      </w:pPr>
      <w:r>
        <w:t>Разработана документация на информационную систему, обоснована безопасность и экологичность информационной системы.</w:t>
      </w:r>
    </w:p>
    <w:p w14:paraId="5D824F95" w14:textId="449708D9" w:rsidR="00320181" w:rsidRDefault="00320181" w:rsidP="00EC6339">
      <w:pPr>
        <w:ind w:firstLine="0"/>
      </w:pPr>
    </w:p>
    <w:p w14:paraId="412D718D" w14:textId="3F543B43" w:rsidR="00320181" w:rsidRDefault="00320181" w:rsidP="000F72DE">
      <w:pPr>
        <w:rPr>
          <w:i/>
          <w:iCs/>
        </w:rPr>
      </w:pPr>
      <w:r>
        <w:rPr>
          <w:i/>
          <w:iCs/>
        </w:rPr>
        <w:t>и так далее</w:t>
      </w:r>
    </w:p>
    <w:p w14:paraId="1D723E6D" w14:textId="77777777" w:rsidR="00320181" w:rsidRPr="00320181" w:rsidRDefault="00320181" w:rsidP="000F72DE"/>
    <w:p w14:paraId="313C1F5C" w14:textId="28BBDA4F" w:rsidR="00221986" w:rsidRPr="003314EE" w:rsidRDefault="00974971" w:rsidP="00FB0EC0">
      <w:pPr>
        <w:pStyle w:val="aff2"/>
      </w:pPr>
      <w:bookmarkStart w:id="19" w:name="_Toc71826223"/>
      <w:r>
        <w:lastRenderedPageBreak/>
        <w:t>Перечень использованных информационных ресурсов</w:t>
      </w:r>
      <w:bookmarkEnd w:id="19"/>
    </w:p>
    <w:p w14:paraId="6A62D1B0" w14:textId="51455817" w:rsidR="00D0551D" w:rsidRDefault="00D0551D" w:rsidP="00DC500C">
      <w:pPr>
        <w:jc w:val="left"/>
      </w:pPr>
      <w:bookmarkStart w:id="20" w:name="_Hlk40530821"/>
      <w:r w:rsidRPr="00D0551D">
        <w:t>1.</w:t>
      </w:r>
      <w:r w:rsidR="005771CC">
        <w:t xml:space="preserve"> Хайкин, Саймон</w:t>
      </w:r>
      <w:r w:rsidRPr="00D0551D">
        <w:t xml:space="preserve">. </w:t>
      </w:r>
      <w:r w:rsidR="005771CC">
        <w:t>Нейронные сети</w:t>
      </w:r>
      <w:r w:rsidRPr="00D0551D">
        <w:t xml:space="preserve">: </w:t>
      </w:r>
      <w:r w:rsidR="005771CC">
        <w:t>полный курс, 2-е издание: Пер. с англ. – М.: Издательский дом «Вильямс», 2006. – 1104 с.</w:t>
      </w:r>
      <w:r w:rsidRPr="00D0551D">
        <w:t xml:space="preserve"> </w:t>
      </w:r>
    </w:p>
    <w:bookmarkEnd w:id="20"/>
    <w:p w14:paraId="1203AB21" w14:textId="6F60B7AE" w:rsidR="003314EE" w:rsidRDefault="003314EE" w:rsidP="00DC500C">
      <w:pPr>
        <w:jc w:val="left"/>
      </w:pPr>
      <w:r w:rsidRPr="00EA01C1">
        <w:br w:type="page"/>
      </w:r>
    </w:p>
    <w:p w14:paraId="6C737B14" w14:textId="77777777" w:rsidR="000E62F1" w:rsidRDefault="000E62F1" w:rsidP="000E62F1">
      <w:pPr>
        <w:pStyle w:val="aff2"/>
      </w:pPr>
      <w:bookmarkStart w:id="21" w:name="_Toc71826224"/>
      <w:r>
        <w:lastRenderedPageBreak/>
        <w:t>Приложение А Техническое задание</w:t>
      </w:r>
      <w:bookmarkEnd w:id="21"/>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00"/>
      </w:tblGrid>
      <w:tr w:rsidR="00BC772C" w:rsidRPr="00BC772C" w14:paraId="5EDEA558" w14:textId="77777777" w:rsidTr="00FE334A">
        <w:tc>
          <w:tcPr>
            <w:tcW w:w="5245" w:type="dxa"/>
          </w:tcPr>
          <w:p w14:paraId="03E91F35" w14:textId="77777777" w:rsidR="00BC772C" w:rsidRPr="00BC772C" w:rsidRDefault="00BC772C" w:rsidP="00BC772C">
            <w:pPr>
              <w:pStyle w:val="aff0"/>
              <w:spacing w:line="360" w:lineRule="auto"/>
              <w:rPr>
                <w:sz w:val="28"/>
              </w:rPr>
            </w:pPr>
            <w:r w:rsidRPr="00BC772C">
              <w:rPr>
                <w:sz w:val="28"/>
              </w:rPr>
              <w:t>СОГЛАСОВАНО</w:t>
            </w:r>
          </w:p>
          <w:p w14:paraId="215EDE97" w14:textId="59475F20" w:rsidR="00BC772C" w:rsidRPr="00BC772C" w:rsidRDefault="008B7C92" w:rsidP="00BC772C">
            <w:pPr>
              <w:pStyle w:val="aff0"/>
              <w:spacing w:line="360" w:lineRule="auto"/>
              <w:rPr>
                <w:sz w:val="28"/>
              </w:rPr>
            </w:pPr>
            <w:r w:rsidRPr="008B7C92">
              <w:rPr>
                <w:color w:val="FF0000"/>
                <w:sz w:val="28"/>
              </w:rPr>
              <w:t>Должность</w:t>
            </w:r>
            <w:r w:rsidR="00E364AC" w:rsidRPr="00E364AC">
              <w:rPr>
                <w:color w:val="FF0000"/>
                <w:sz w:val="28"/>
              </w:rPr>
              <w:t xml:space="preserve"> </w:t>
            </w:r>
            <w:r w:rsidR="00E364AC">
              <w:rPr>
                <w:color w:val="FF0000"/>
                <w:sz w:val="28"/>
              </w:rPr>
              <w:t>руководителя</w:t>
            </w:r>
            <w:r w:rsidR="00BC772C" w:rsidRPr="00BC772C">
              <w:rPr>
                <w:sz w:val="28"/>
              </w:rPr>
              <w:t xml:space="preserve"> «ПОВТиАС»</w:t>
            </w:r>
          </w:p>
          <w:p w14:paraId="4F8E1262" w14:textId="09E7B8B6" w:rsidR="00BC772C" w:rsidRPr="00BC772C" w:rsidRDefault="008B7C92" w:rsidP="00BC772C">
            <w:pPr>
              <w:pStyle w:val="aff0"/>
              <w:spacing w:line="360" w:lineRule="auto"/>
              <w:rPr>
                <w:sz w:val="28"/>
              </w:rPr>
            </w:pPr>
            <w:r>
              <w:rPr>
                <w:sz w:val="28"/>
              </w:rPr>
              <w:t xml:space="preserve">__________ </w:t>
            </w:r>
            <w:r w:rsidRPr="008B7C92">
              <w:rPr>
                <w:color w:val="FF0000"/>
                <w:sz w:val="28"/>
              </w:rPr>
              <w:t>И.О. Фамилия</w:t>
            </w:r>
            <w:r w:rsidR="00BC772C" w:rsidRPr="00BC772C">
              <w:rPr>
                <w:sz w:val="28"/>
              </w:rPr>
              <w:t xml:space="preserve"> </w:t>
            </w:r>
          </w:p>
          <w:p w14:paraId="75BB4473" w14:textId="1A35E15D" w:rsidR="00BC772C" w:rsidRPr="00BC772C" w:rsidRDefault="00BC772C" w:rsidP="00BC772C">
            <w:pPr>
              <w:pStyle w:val="aff0"/>
              <w:spacing w:line="360" w:lineRule="auto"/>
              <w:rPr>
                <w:sz w:val="28"/>
              </w:rPr>
            </w:pPr>
            <w:r w:rsidRPr="00BC772C">
              <w:rPr>
                <w:sz w:val="28"/>
              </w:rPr>
              <w:t>«_____» ______________202</w:t>
            </w:r>
            <w:r w:rsidR="00F30E87">
              <w:rPr>
                <w:sz w:val="28"/>
              </w:rPr>
              <w:t>2</w:t>
            </w:r>
            <w:r w:rsidRPr="00BC772C">
              <w:rPr>
                <w:sz w:val="28"/>
              </w:rPr>
              <w:t xml:space="preserve"> г.</w:t>
            </w:r>
          </w:p>
        </w:tc>
        <w:tc>
          <w:tcPr>
            <w:tcW w:w="4100" w:type="dxa"/>
          </w:tcPr>
          <w:p w14:paraId="6B437C33" w14:textId="77777777" w:rsidR="00BC772C" w:rsidRPr="00BC772C" w:rsidRDefault="00BC772C" w:rsidP="00BC772C">
            <w:pPr>
              <w:pStyle w:val="aff0"/>
              <w:spacing w:line="360" w:lineRule="auto"/>
              <w:rPr>
                <w:sz w:val="28"/>
              </w:rPr>
            </w:pPr>
            <w:r w:rsidRPr="00BC772C">
              <w:rPr>
                <w:sz w:val="28"/>
              </w:rPr>
              <w:t>УТВЕРЖДЕНО</w:t>
            </w:r>
          </w:p>
          <w:p w14:paraId="1700A591" w14:textId="77777777" w:rsidR="00BC772C" w:rsidRPr="00BC772C" w:rsidRDefault="00BC772C" w:rsidP="00BC772C">
            <w:pPr>
              <w:pStyle w:val="aff0"/>
              <w:spacing w:line="360" w:lineRule="auto"/>
              <w:rPr>
                <w:sz w:val="28"/>
              </w:rPr>
            </w:pPr>
            <w:r w:rsidRPr="00BC772C">
              <w:rPr>
                <w:sz w:val="28"/>
              </w:rPr>
              <w:t>Зав. кафедрой «ПОВТиАС»</w:t>
            </w:r>
          </w:p>
          <w:p w14:paraId="0EDC7B07" w14:textId="77777777" w:rsidR="00BC772C" w:rsidRPr="00BC772C" w:rsidRDefault="00BC772C" w:rsidP="00BC772C">
            <w:pPr>
              <w:pStyle w:val="aff0"/>
              <w:spacing w:line="360" w:lineRule="auto"/>
              <w:rPr>
                <w:sz w:val="28"/>
              </w:rPr>
            </w:pPr>
            <w:r w:rsidRPr="00BC772C">
              <w:rPr>
                <w:sz w:val="28"/>
              </w:rPr>
              <w:t>__________ В.В. Долгов</w:t>
            </w:r>
          </w:p>
          <w:p w14:paraId="2C3DEDF5" w14:textId="263D8F87" w:rsidR="00BC772C" w:rsidRPr="00BC772C" w:rsidRDefault="008B7C92" w:rsidP="00BC772C">
            <w:pPr>
              <w:pStyle w:val="aff0"/>
              <w:spacing w:line="360" w:lineRule="auto"/>
              <w:rPr>
                <w:sz w:val="28"/>
              </w:rPr>
            </w:pPr>
            <w:r>
              <w:rPr>
                <w:sz w:val="28"/>
              </w:rPr>
              <w:t>«____» ____________202</w:t>
            </w:r>
            <w:r w:rsidR="00F30E87">
              <w:rPr>
                <w:sz w:val="28"/>
              </w:rPr>
              <w:t>2</w:t>
            </w:r>
            <w:r w:rsidR="00BC772C" w:rsidRPr="00BC772C">
              <w:rPr>
                <w:sz w:val="28"/>
              </w:rPr>
              <w:t xml:space="preserve"> г.</w:t>
            </w:r>
          </w:p>
        </w:tc>
      </w:tr>
    </w:tbl>
    <w:p w14:paraId="1657AFE3" w14:textId="77777777" w:rsidR="000E62F1" w:rsidRDefault="000E62F1" w:rsidP="002935FA">
      <w:pPr>
        <w:pStyle w:val="2"/>
        <w:rPr>
          <w:color w:val="auto"/>
        </w:rPr>
      </w:pPr>
      <w:bookmarkStart w:id="22" w:name="_Toc188761991"/>
      <w:bookmarkStart w:id="23" w:name="_Toc188608391"/>
      <w:bookmarkStart w:id="24" w:name="_Toc186306366"/>
      <w:bookmarkStart w:id="25" w:name="_Toc184998513"/>
      <w:bookmarkStart w:id="26" w:name="_Toc184991077"/>
      <w:r>
        <w:t>А.1. Общие сведения</w:t>
      </w:r>
      <w:bookmarkEnd w:id="22"/>
      <w:bookmarkEnd w:id="23"/>
      <w:bookmarkEnd w:id="24"/>
      <w:bookmarkEnd w:id="25"/>
      <w:bookmarkEnd w:id="26"/>
    </w:p>
    <w:p w14:paraId="3D03658A" w14:textId="0D9490A1" w:rsidR="000E62F1" w:rsidRDefault="000E62F1" w:rsidP="002935FA">
      <w:pPr>
        <w:pStyle w:val="3"/>
      </w:pPr>
      <w:bookmarkStart w:id="27" w:name="_Toc188761992"/>
      <w:bookmarkStart w:id="28" w:name="_Toc188608392"/>
      <w:bookmarkStart w:id="29" w:name="_Toc186306367"/>
      <w:bookmarkStart w:id="30" w:name="_Toc184998514"/>
      <w:bookmarkStart w:id="31" w:name="_Toc184991078"/>
      <w:r>
        <w:t xml:space="preserve">А.1.1 </w:t>
      </w:r>
      <w:bookmarkEnd w:id="27"/>
      <w:bookmarkEnd w:id="28"/>
      <w:bookmarkEnd w:id="29"/>
      <w:bookmarkEnd w:id="30"/>
      <w:bookmarkEnd w:id="31"/>
      <w:r w:rsidR="009B3735">
        <w:t>Имя сайта</w:t>
      </w:r>
    </w:p>
    <w:p w14:paraId="465B4350" w14:textId="77777777" w:rsidR="000E62F1" w:rsidRDefault="000E62F1" w:rsidP="000E62F1">
      <w:r>
        <w:t>«</w:t>
      </w:r>
      <w:r>
        <w:rPr>
          <w:lang w:val="en-US"/>
        </w:rPr>
        <w:t>RentCar</w:t>
      </w:r>
      <w:r>
        <w:t>»</w:t>
      </w:r>
    </w:p>
    <w:p w14:paraId="36322848" w14:textId="376F05AE" w:rsidR="000E62F1" w:rsidRDefault="000E62F1" w:rsidP="002935FA">
      <w:pPr>
        <w:pStyle w:val="3"/>
      </w:pPr>
      <w:bookmarkStart w:id="32" w:name="_Toc188761993"/>
      <w:bookmarkStart w:id="33" w:name="_Toc188608393"/>
      <w:bookmarkStart w:id="34" w:name="_Toc186306368"/>
      <w:bookmarkStart w:id="35" w:name="_Toc184998515"/>
      <w:bookmarkStart w:id="36" w:name="_Toc184991079"/>
      <w:r>
        <w:t xml:space="preserve">А.1.2 </w:t>
      </w:r>
      <w:bookmarkEnd w:id="32"/>
      <w:bookmarkEnd w:id="33"/>
      <w:bookmarkEnd w:id="34"/>
      <w:bookmarkEnd w:id="35"/>
      <w:bookmarkEnd w:id="36"/>
      <w:r w:rsidR="009B3735">
        <w:t>Полное наименование системы</w:t>
      </w:r>
    </w:p>
    <w:p w14:paraId="3D40324A" w14:textId="77777777" w:rsidR="000E62F1" w:rsidRDefault="000E62F1" w:rsidP="000E62F1">
      <w:bookmarkStart w:id="37" w:name="_Toc188761994"/>
      <w:bookmarkStart w:id="38" w:name="_Toc188608394"/>
      <w:bookmarkStart w:id="39" w:name="_Toc186306369"/>
      <w:bookmarkStart w:id="40" w:name="_Toc184998516"/>
      <w:bookmarkStart w:id="41" w:name="_Toc184991080"/>
      <w:r>
        <w:t>Информационная система для аренды автомобилей «</w:t>
      </w:r>
      <w:r>
        <w:rPr>
          <w:lang w:val="en-US"/>
        </w:rPr>
        <w:t>RentCar</w:t>
      </w:r>
      <w:r>
        <w:t>»</w:t>
      </w:r>
    </w:p>
    <w:p w14:paraId="62D61C72" w14:textId="77777777" w:rsidR="000E62F1" w:rsidRDefault="000E62F1" w:rsidP="002935FA">
      <w:pPr>
        <w:pStyle w:val="3"/>
      </w:pPr>
      <w:bookmarkStart w:id="42" w:name="_Toc188761995"/>
      <w:bookmarkStart w:id="43" w:name="_Toc188608395"/>
      <w:bookmarkStart w:id="44" w:name="_Toc186306370"/>
      <w:bookmarkStart w:id="45" w:name="_Toc184998517"/>
      <w:bookmarkStart w:id="46" w:name="_Toc184991081"/>
      <w:bookmarkStart w:id="47" w:name="_Toc48928712"/>
      <w:bookmarkStart w:id="48" w:name="_Toc43860365"/>
      <w:bookmarkStart w:id="49" w:name="_Toc43771930"/>
      <w:bookmarkStart w:id="50" w:name="_Toc43094095"/>
      <w:bookmarkStart w:id="51" w:name="_Toc43051117"/>
      <w:bookmarkStart w:id="52" w:name="_Toc43050046"/>
      <w:bookmarkEnd w:id="37"/>
      <w:bookmarkEnd w:id="38"/>
      <w:bookmarkEnd w:id="39"/>
      <w:bookmarkEnd w:id="40"/>
      <w:bookmarkEnd w:id="41"/>
      <w:r>
        <w:t>А.1.3 Перечень документов, на основании которых создается система</w:t>
      </w:r>
      <w:bookmarkEnd w:id="42"/>
      <w:bookmarkEnd w:id="43"/>
      <w:bookmarkEnd w:id="44"/>
      <w:bookmarkEnd w:id="45"/>
      <w:bookmarkEnd w:id="46"/>
    </w:p>
    <w:p w14:paraId="4B0E19E7" w14:textId="77777777" w:rsidR="000E62F1" w:rsidRDefault="000E62F1" w:rsidP="000E62F1">
      <w:r>
        <w:t>Основанием для разработки является задание к выпускной квалификационной работе (ВКР), согласованное с руководителем ВКР доцентом кафедры «Информационные технологии» Ядровской Мариной Владимировной с одной стороны, студентом гр. ВЗП</w:t>
      </w:r>
      <w:r>
        <w:rPr>
          <w:lang w:val="en-US"/>
        </w:rPr>
        <w:t>S</w:t>
      </w:r>
      <w:r>
        <w:t>-42 Нояновым Данилом Сергеевичем, именуемым в дальнейшем исполнителем с другой стороны, утвержденному заведующим кафедрой «Информационные технологии» Соболем Борисом Владимировичем.</w:t>
      </w:r>
    </w:p>
    <w:p w14:paraId="7704A09C" w14:textId="77777777" w:rsidR="000E62F1" w:rsidRDefault="000E62F1" w:rsidP="002935FA">
      <w:pPr>
        <w:pStyle w:val="3"/>
      </w:pPr>
      <w:bookmarkStart w:id="53" w:name="_Toc188761997"/>
      <w:bookmarkStart w:id="54" w:name="_Toc188608397"/>
      <w:bookmarkStart w:id="55" w:name="_Toc186306372"/>
      <w:bookmarkStart w:id="56" w:name="_Toc184998519"/>
      <w:bookmarkStart w:id="57" w:name="_Toc184991083"/>
      <w:bookmarkEnd w:id="47"/>
      <w:bookmarkEnd w:id="48"/>
      <w:bookmarkEnd w:id="49"/>
      <w:bookmarkEnd w:id="50"/>
      <w:bookmarkEnd w:id="51"/>
      <w:bookmarkEnd w:id="52"/>
      <w:r>
        <w:lastRenderedPageBreak/>
        <w:t>А.1.4 Порядок оформления и предъявления заказчику результатов работ по созданию системы</w:t>
      </w:r>
      <w:bookmarkEnd w:id="53"/>
      <w:bookmarkEnd w:id="54"/>
      <w:bookmarkEnd w:id="55"/>
      <w:bookmarkEnd w:id="56"/>
      <w:bookmarkEnd w:id="57"/>
    </w:p>
    <w:p w14:paraId="07927DE1" w14:textId="77777777" w:rsidR="000E62F1" w:rsidRDefault="000E62F1" w:rsidP="000E62F1">
      <w:r>
        <w:t xml:space="preserve">Система передается в виде функционирующего комплекса на базе средств вычислительной техники Заказчика и Исполнителя. Приемка системы осуществляется комиссией в составе уполномоченных представителей Заказчика и Исполнителя. </w:t>
      </w:r>
    </w:p>
    <w:p w14:paraId="19F3E84C" w14:textId="3939A71F" w:rsidR="000E62F1" w:rsidRDefault="000E62F1" w:rsidP="002935FA">
      <w:pPr>
        <w:pStyle w:val="3"/>
      </w:pPr>
      <w:bookmarkStart w:id="58" w:name="_Toc188761998"/>
      <w:bookmarkStart w:id="59" w:name="_Toc188608398"/>
      <w:bookmarkStart w:id="60" w:name="_Toc186306373"/>
      <w:bookmarkStart w:id="61" w:name="_Toc184998520"/>
      <w:bookmarkStart w:id="62" w:name="_Toc184991084"/>
      <w:r>
        <w:t>А.1.5 Перечень нормативно–технических документов, методических материалов, использованных при разработке ТЗ</w:t>
      </w:r>
      <w:bookmarkEnd w:id="58"/>
      <w:bookmarkEnd w:id="59"/>
      <w:bookmarkEnd w:id="60"/>
      <w:bookmarkEnd w:id="61"/>
      <w:bookmarkEnd w:id="62"/>
    </w:p>
    <w:p w14:paraId="3D2370FE" w14:textId="77777777" w:rsidR="000E62F1" w:rsidRDefault="000E62F1" w:rsidP="000E62F1">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14:paraId="13B2A1C2" w14:textId="77777777" w:rsidR="000E62F1" w:rsidRDefault="000E62F1" w:rsidP="000E62F1">
      <w:r>
        <w:t>ГОСТ 19.201–78. Техническое задание. Требования к содержанию и оформлению.</w:t>
      </w:r>
    </w:p>
    <w:p w14:paraId="46F44F04" w14:textId="77777777" w:rsidR="000E62F1" w:rsidRDefault="000E62F1" w:rsidP="000E62F1">
      <w:r>
        <w:t>ГОСТ 34.601–90. Комплекс стандартов на автоматизированные системы. Автоматизированные системы. Стадии создания;</w:t>
      </w:r>
    </w:p>
    <w:p w14:paraId="2588277E" w14:textId="77777777" w:rsidR="000E62F1" w:rsidRDefault="000E62F1" w:rsidP="000E62F1">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735FDAD9" w14:textId="77777777" w:rsidR="000E62F1" w:rsidRDefault="000E62F1" w:rsidP="000E62F1">
      <w: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14:paraId="3F5B9B03" w14:textId="2202CB8A" w:rsidR="000E62F1" w:rsidRDefault="000E62F1" w:rsidP="002935FA">
      <w:pPr>
        <w:pStyle w:val="2"/>
      </w:pPr>
      <w:bookmarkStart w:id="63" w:name="_Toc188761999"/>
      <w:bookmarkStart w:id="64" w:name="_Toc188608399"/>
      <w:bookmarkStart w:id="65" w:name="_Toc186306374"/>
      <w:bookmarkStart w:id="66" w:name="_Toc184998522"/>
      <w:bookmarkStart w:id="67" w:name="_Toc184991086"/>
      <w:bookmarkStart w:id="68" w:name="_Toc87949480"/>
      <w:r>
        <w:t xml:space="preserve">А.2 </w:t>
      </w:r>
      <w:bookmarkEnd w:id="63"/>
      <w:bookmarkEnd w:id="64"/>
      <w:bookmarkEnd w:id="65"/>
      <w:bookmarkEnd w:id="66"/>
      <w:bookmarkEnd w:id="67"/>
      <w:bookmarkEnd w:id="68"/>
      <w:r>
        <w:t>На</w:t>
      </w:r>
      <w:r w:rsidR="009B3735">
        <w:t>значение информационной системы</w:t>
      </w:r>
    </w:p>
    <w:p w14:paraId="38569663" w14:textId="77777777" w:rsidR="000E62F1" w:rsidRDefault="000E62F1" w:rsidP="000E62F1">
      <w:r>
        <w:t>Основным назначением ИС автоматизация бизнес-процессов компании, оказывающей услуги аренды транспортных средств.</w:t>
      </w:r>
    </w:p>
    <w:p w14:paraId="6CD414B3" w14:textId="77777777" w:rsidR="000E62F1" w:rsidRDefault="000E62F1" w:rsidP="002935FA">
      <w:pPr>
        <w:pStyle w:val="2"/>
      </w:pPr>
      <w:bookmarkStart w:id="69" w:name="_Toc188762002"/>
      <w:bookmarkStart w:id="70" w:name="_Toc188608402"/>
      <w:bookmarkStart w:id="71" w:name="_Toc186306377"/>
      <w:bookmarkStart w:id="72" w:name="_Toc184998526"/>
      <w:bookmarkStart w:id="73" w:name="_Toc184991090"/>
      <w:r>
        <w:lastRenderedPageBreak/>
        <w:t>А.3</w:t>
      </w:r>
      <w:r>
        <w:rPr>
          <w:rFonts w:eastAsiaTheme="minorEastAsia"/>
        </w:rPr>
        <w:t xml:space="preserve">.Требования к </w:t>
      </w:r>
      <w:bookmarkEnd w:id="69"/>
      <w:bookmarkEnd w:id="70"/>
      <w:bookmarkEnd w:id="71"/>
      <w:bookmarkEnd w:id="72"/>
      <w:bookmarkEnd w:id="73"/>
      <w:r>
        <w:rPr>
          <w:rFonts w:eastAsiaTheme="minorEastAsia"/>
        </w:rPr>
        <w:t>информационной системе</w:t>
      </w:r>
    </w:p>
    <w:p w14:paraId="1F2B14D6" w14:textId="77777777" w:rsidR="000E62F1" w:rsidRDefault="000E62F1" w:rsidP="002935FA">
      <w:pPr>
        <w:pStyle w:val="3"/>
      </w:pPr>
      <w:bookmarkStart w:id="74" w:name="_Toc184991091"/>
      <w:bookmarkStart w:id="75" w:name="_Toc188762003"/>
      <w:bookmarkStart w:id="76" w:name="_Toc188608403"/>
      <w:bookmarkStart w:id="77" w:name="_Toc186306378"/>
      <w:bookmarkStart w:id="78" w:name="_Toc184998527"/>
      <w:r>
        <w:t>А.3.1 Требования к системе в цело</w:t>
      </w:r>
      <w:bookmarkEnd w:id="74"/>
      <w:r>
        <w:t>м</w:t>
      </w:r>
      <w:bookmarkEnd w:id="75"/>
      <w:bookmarkEnd w:id="76"/>
      <w:bookmarkEnd w:id="77"/>
      <w:bookmarkEnd w:id="78"/>
    </w:p>
    <w:p w14:paraId="52CB0851" w14:textId="77777777" w:rsidR="000E62F1" w:rsidRDefault="000E62F1" w:rsidP="007B2CF5">
      <w:pPr>
        <w:pStyle w:val="4"/>
      </w:pPr>
      <w:bookmarkStart w:id="79" w:name="_Toc186306380"/>
      <w:bookmarkStart w:id="80" w:name="_Toc184998529"/>
      <w:bookmarkStart w:id="81" w:name="_Toc184991093"/>
      <w:r>
        <w:t xml:space="preserve">А.3.1.1 Требования к графическому дизайну </w:t>
      </w:r>
      <w:bookmarkEnd w:id="79"/>
      <w:bookmarkEnd w:id="80"/>
      <w:bookmarkEnd w:id="81"/>
      <w:r>
        <w:t>ИС</w:t>
      </w:r>
    </w:p>
    <w:p w14:paraId="520AFC91" w14:textId="77777777" w:rsidR="000E62F1" w:rsidRDefault="000E62F1" w:rsidP="000E62F1">
      <w:r>
        <w:t>Дизайн ИС должен соответствовать дизайну, утвержденному Заказчиком</w:t>
      </w:r>
    </w:p>
    <w:p w14:paraId="0A882B29" w14:textId="77777777" w:rsidR="000E62F1" w:rsidRDefault="000E62F1" w:rsidP="007B2CF5">
      <w:pPr>
        <w:pStyle w:val="4"/>
      </w:pPr>
      <w:bookmarkStart w:id="82" w:name="_Toc186306381"/>
      <w:bookmarkStart w:id="83" w:name="_Toc184998530"/>
      <w:bookmarkStart w:id="84" w:name="_Toc184991094"/>
      <w:r>
        <w:t xml:space="preserve">А.3.1.2 Требования к шрифтовому оформлению </w:t>
      </w:r>
      <w:bookmarkEnd w:id="82"/>
      <w:bookmarkEnd w:id="83"/>
      <w:bookmarkEnd w:id="84"/>
      <w:r>
        <w:t>ИС</w:t>
      </w:r>
    </w:p>
    <w:p w14:paraId="24EC6743" w14:textId="77777777" w:rsidR="000E62F1" w:rsidRDefault="000E62F1" w:rsidP="000E62F1">
      <w:r>
        <w:t>Основным шрифтом должен стать Times New Roman</w:t>
      </w:r>
      <w:r>
        <w:rPr>
          <w:i/>
        </w:rPr>
        <w:t>.</w:t>
      </w:r>
    </w:p>
    <w:p w14:paraId="1C4244FE" w14:textId="77777777" w:rsidR="000E62F1" w:rsidRDefault="000E62F1" w:rsidP="000E62F1">
      <w:r>
        <w:t>Размер (кегль) шрифтов должен обеспечивать удобство восприятия текста при минимально допустимом размере экрана.</w:t>
      </w:r>
    </w:p>
    <w:p w14:paraId="355D7AF9" w14:textId="77777777" w:rsidR="000E62F1" w:rsidRDefault="000E62F1" w:rsidP="007B2CF5">
      <w:pPr>
        <w:pStyle w:val="4"/>
      </w:pPr>
      <w:bookmarkStart w:id="85" w:name="_Toc186306382"/>
      <w:bookmarkStart w:id="86" w:name="_Toc184998531"/>
      <w:bookmarkStart w:id="87" w:name="_Toc184991095"/>
      <w:r>
        <w:t>А.3.1.3 Требования к средствам просмотра Сайта</w:t>
      </w:r>
      <w:bookmarkEnd w:id="85"/>
      <w:bookmarkEnd w:id="86"/>
      <w:bookmarkEnd w:id="87"/>
    </w:p>
    <w:p w14:paraId="5E436CDC" w14:textId="77777777" w:rsidR="000E62F1" w:rsidRDefault="000E62F1" w:rsidP="000E62F1">
      <w:r>
        <w:t>Сайт должен обеспечивать корректное отображение данных в следующих браузерах:</w:t>
      </w:r>
    </w:p>
    <w:p w14:paraId="5BB41BEC" w14:textId="77777777" w:rsidR="000E62F1" w:rsidRDefault="000E62F1" w:rsidP="000E62F1">
      <w:pPr>
        <w:rPr>
          <w:lang w:val="en-US"/>
        </w:rPr>
      </w:pPr>
      <w:r>
        <w:rPr>
          <w:lang w:val="en-US"/>
        </w:rPr>
        <w:t>Internet Explorer (</w:t>
      </w:r>
      <w:r>
        <w:t>версия</w:t>
      </w:r>
      <w:r>
        <w:rPr>
          <w:lang w:val="en-US"/>
        </w:rPr>
        <w:t xml:space="preserve"> 9 </w:t>
      </w:r>
      <w:r>
        <w:t>ивыше</w:t>
      </w:r>
      <w:r>
        <w:rPr>
          <w:lang w:val="en-US"/>
        </w:rPr>
        <w:t>);</w:t>
      </w:r>
    </w:p>
    <w:p w14:paraId="27A00B12" w14:textId="77777777" w:rsidR="000E62F1" w:rsidRDefault="000E62F1" w:rsidP="000E62F1">
      <w:pPr>
        <w:rPr>
          <w:lang w:val="en-US"/>
        </w:rPr>
      </w:pPr>
      <w:r>
        <w:rPr>
          <w:lang w:val="en-US"/>
        </w:rPr>
        <w:t>Opera (</w:t>
      </w:r>
      <w:r>
        <w:t>версия</w:t>
      </w:r>
      <w:r>
        <w:rPr>
          <w:lang w:val="en-US"/>
        </w:rPr>
        <w:t xml:space="preserve"> 8.0 </w:t>
      </w:r>
      <w:r>
        <w:t>и</w:t>
      </w:r>
      <w:r>
        <w:rPr>
          <w:lang w:val="en-US"/>
        </w:rPr>
        <w:t xml:space="preserve"> </w:t>
      </w:r>
      <w:r>
        <w:t>выше</w:t>
      </w:r>
      <w:r>
        <w:rPr>
          <w:lang w:val="en-US"/>
        </w:rPr>
        <w:t>);</w:t>
      </w:r>
    </w:p>
    <w:p w14:paraId="41D57F51" w14:textId="77777777" w:rsidR="000E62F1" w:rsidRDefault="000E62F1" w:rsidP="000E62F1">
      <w:pPr>
        <w:rPr>
          <w:lang w:val="en-US"/>
        </w:rPr>
      </w:pPr>
      <w:r>
        <w:rPr>
          <w:lang w:val="en-US"/>
        </w:rPr>
        <w:t>Google Chrome.</w:t>
      </w:r>
    </w:p>
    <w:p w14:paraId="36820EBC" w14:textId="77777777" w:rsidR="000E62F1" w:rsidRDefault="000E62F1" w:rsidP="007B2CF5">
      <w:pPr>
        <w:pStyle w:val="4"/>
      </w:pPr>
      <w:bookmarkStart w:id="88" w:name="_Toc186306383"/>
      <w:bookmarkStart w:id="89" w:name="_Toc184998532"/>
      <w:bookmarkStart w:id="90" w:name="_Toc184991096"/>
      <w:r>
        <w:t xml:space="preserve">А.3.1.4 Требования к контенту и наполнению </w:t>
      </w:r>
      <w:bookmarkEnd w:id="88"/>
      <w:bookmarkEnd w:id="89"/>
      <w:bookmarkEnd w:id="90"/>
      <w:r>
        <w:t>ИС</w:t>
      </w:r>
    </w:p>
    <w:p w14:paraId="367C00A3" w14:textId="77777777" w:rsidR="000E62F1" w:rsidRDefault="000E62F1" w:rsidP="000E62F1">
      <w:r>
        <w:t xml:space="preserve">Первичная разработка и верстка контента (информационного содержимого) Сайта должна производиться силами Исполнителя при согласовании с Заказчиком. Заказчик предоставляет все необходимые Исполнителю текстовые и графические материалы, а также комментарии, касающиеся их содержания, объема, оформления и размещения. </w:t>
      </w:r>
    </w:p>
    <w:p w14:paraId="4E314BD9" w14:textId="77777777" w:rsidR="000E62F1" w:rsidRDefault="000E62F1" w:rsidP="007B2CF5">
      <w:pPr>
        <w:pStyle w:val="4"/>
      </w:pPr>
      <w:bookmarkStart w:id="91" w:name="_Toc186306384"/>
      <w:bookmarkStart w:id="92" w:name="_Toc184998533"/>
      <w:bookmarkStart w:id="93" w:name="_Toc184991097"/>
      <w:r>
        <w:lastRenderedPageBreak/>
        <w:t xml:space="preserve">А.3.1.5 Требования к компоновке страниц </w:t>
      </w:r>
      <w:bookmarkEnd w:id="91"/>
      <w:bookmarkEnd w:id="92"/>
      <w:bookmarkEnd w:id="93"/>
      <w:r>
        <w:t>ИС</w:t>
      </w:r>
    </w:p>
    <w:p w14:paraId="5437AD7B" w14:textId="77777777" w:rsidR="000E62F1" w:rsidRDefault="000E62F1" w:rsidP="000E62F1">
      <w:r>
        <w:t xml:space="preserve">Компоновка страниц ИС должна обеспечивать минимальный размер страниц в зависимости от ширины рабочего поля браузера пользователя. Минимальный размер (ширина) рабочего поля браузера, при котором необходимо обеспечить полноценное отображение страниц (без полосы горизонтальной прокрутки), составляет 1024 пиксела. </w:t>
      </w:r>
    </w:p>
    <w:p w14:paraId="770725DE" w14:textId="5303C0F5" w:rsidR="000E62F1" w:rsidRDefault="003560F3" w:rsidP="007B2CF5">
      <w:pPr>
        <w:pStyle w:val="4"/>
      </w:pPr>
      <w:r>
        <w:t>А.3.1.6 Язык сайта</w:t>
      </w:r>
    </w:p>
    <w:p w14:paraId="68449BD9" w14:textId="77777777" w:rsidR="000E62F1" w:rsidRDefault="000E62F1" w:rsidP="000E62F1">
      <w:r>
        <w:t xml:space="preserve">Русский. </w:t>
      </w:r>
    </w:p>
    <w:p w14:paraId="2B1BCABF" w14:textId="77777777" w:rsidR="000E62F1" w:rsidRDefault="000E62F1" w:rsidP="002935FA">
      <w:pPr>
        <w:pStyle w:val="3"/>
      </w:pPr>
      <w:bookmarkStart w:id="94" w:name="_Toc188762004"/>
      <w:bookmarkStart w:id="95" w:name="_Toc188608404"/>
      <w:bookmarkStart w:id="96" w:name="_Toc186306385"/>
      <w:bookmarkStart w:id="97" w:name="_Toc184998534"/>
      <w:bookmarkStart w:id="98" w:name="_Toc184991098"/>
      <w:r>
        <w:t>А.3.2 Требования к функциям (возможностям), выполняемых сайтом</w:t>
      </w:r>
      <w:bookmarkEnd w:id="94"/>
      <w:bookmarkEnd w:id="95"/>
      <w:bookmarkEnd w:id="96"/>
      <w:bookmarkEnd w:id="97"/>
      <w:bookmarkEnd w:id="98"/>
    </w:p>
    <w:p w14:paraId="643DBEFA" w14:textId="77777777" w:rsidR="000E62F1" w:rsidRDefault="000E62F1" w:rsidP="007B2CF5">
      <w:pPr>
        <w:pStyle w:val="4"/>
      </w:pPr>
      <w:r>
        <w:t>А.3.2.1 Основные требования</w:t>
      </w:r>
    </w:p>
    <w:p w14:paraId="01D38EA3" w14:textId="77777777" w:rsidR="000E62F1" w:rsidRDefault="000E62F1" w:rsidP="000E62F1">
      <w:pPr>
        <w:rPr>
          <w:rFonts w:eastAsiaTheme="minorEastAsia"/>
        </w:rPr>
      </w:pPr>
      <w:r>
        <w:rPr>
          <w:rFonts w:eastAsiaTheme="minorEastAsia"/>
        </w:rPr>
        <w:t>Система должна представлять собой веб-сайт, размещенный в сети Интернет.</w:t>
      </w:r>
    </w:p>
    <w:p w14:paraId="225A759F" w14:textId="77777777" w:rsidR="00A274DD" w:rsidRDefault="00A274DD" w:rsidP="00A274DD">
      <w:pPr>
        <w:pStyle w:val="2"/>
        <w:rPr>
          <w:lang w:eastAsia="en-US"/>
        </w:rPr>
      </w:pPr>
      <w:r>
        <w:rPr>
          <w:lang w:eastAsia="en-US"/>
        </w:rPr>
        <w:t>A.4 Требования к программе или программному изделию</w:t>
      </w:r>
    </w:p>
    <w:p w14:paraId="035F11FB" w14:textId="77777777" w:rsidR="00A274DD" w:rsidRDefault="00A274DD" w:rsidP="00A274DD">
      <w:pPr>
        <w:pStyle w:val="3"/>
        <w:rPr>
          <w:lang w:eastAsia="en-US"/>
        </w:rPr>
      </w:pPr>
      <w:r>
        <w:rPr>
          <w:lang w:eastAsia="en-US"/>
        </w:rPr>
        <w:t>А.4.1 Требования к функциональным характеристикам</w:t>
      </w:r>
    </w:p>
    <w:p w14:paraId="71418D04" w14:textId="77777777" w:rsidR="00A274DD" w:rsidRDefault="00A274DD" w:rsidP="00A274DD">
      <w:pPr>
        <w:rPr>
          <w:lang w:eastAsia="en-US"/>
        </w:rPr>
      </w:pPr>
      <w:r>
        <w:rPr>
          <w:lang w:eastAsia="en-US"/>
        </w:rPr>
        <w:t>Программное средство должно осуществлять следующие функции:</w:t>
      </w:r>
    </w:p>
    <w:p w14:paraId="7ACBD38D" w14:textId="2552B6B3" w:rsidR="00A274DD" w:rsidRDefault="00A274DD" w:rsidP="00A274DD">
      <w:pPr>
        <w:pStyle w:val="a"/>
      </w:pPr>
      <w:r>
        <w:t>осуществлять взаимодействие с сервером с целью отправки и анализа данных о найденном питомце;</w:t>
      </w:r>
    </w:p>
    <w:p w14:paraId="787FC739" w14:textId="7EBD19E3" w:rsidR="00A274DD" w:rsidRDefault="00A274DD" w:rsidP="00A274DD">
      <w:pPr>
        <w:pStyle w:val="a"/>
      </w:pPr>
      <w:r>
        <w:t>регистрировать пользователя в системе и предоставлять ему управление своим профилем;</w:t>
      </w:r>
    </w:p>
    <w:p w14:paraId="590AD16A" w14:textId="379BAB14" w:rsidR="00A274DD" w:rsidRDefault="00A274DD" w:rsidP="00A274DD">
      <w:pPr>
        <w:pStyle w:val="a"/>
      </w:pPr>
      <w:r>
        <w:t>регистрировать в системе объявления о пропаже питомца пользователя;</w:t>
      </w:r>
    </w:p>
    <w:p w14:paraId="0F10A527" w14:textId="76EE050E" w:rsidR="00A274DD" w:rsidRDefault="00A274DD" w:rsidP="00A274DD">
      <w:pPr>
        <w:pStyle w:val="a"/>
      </w:pPr>
      <w:r>
        <w:lastRenderedPageBreak/>
        <w:t>предоставлять управление пользователю карточками питомцев с их характеристиками в личном списке: добавление, редактирование, удаление;</w:t>
      </w:r>
    </w:p>
    <w:p w14:paraId="0C9C9440" w14:textId="7F19F5E0" w:rsidR="00A274DD" w:rsidRDefault="00A274DD" w:rsidP="00A274DD">
      <w:pPr>
        <w:pStyle w:val="a"/>
      </w:pPr>
      <w:r>
        <w:t>просматривать актуальные данные о найденных питомцах с интеллектуальной фильтрацией по характеристикам потерянного.</w:t>
      </w:r>
    </w:p>
    <w:p w14:paraId="6DF00EE0" w14:textId="77777777" w:rsidR="00A274DD" w:rsidRDefault="00A274DD" w:rsidP="00A274DD">
      <w:pPr>
        <w:pStyle w:val="3"/>
        <w:rPr>
          <w:lang w:eastAsia="en-US"/>
        </w:rPr>
      </w:pPr>
      <w:r>
        <w:rPr>
          <w:lang w:eastAsia="en-US"/>
        </w:rPr>
        <w:t xml:space="preserve">А.4.2 Требования к надежности </w:t>
      </w:r>
    </w:p>
    <w:p w14:paraId="2D7786FC" w14:textId="77777777" w:rsidR="00A274DD" w:rsidRDefault="00A274DD" w:rsidP="00A274DD">
      <w:pPr>
        <w:rPr>
          <w:lang w:eastAsia="en-US"/>
        </w:rPr>
      </w:pPr>
      <w:r>
        <w:rPr>
          <w:lang w:eastAsia="en-US"/>
        </w:rPr>
        <w:t>Надежное функционирование программы должно быть обеспечено выполнением совокупности нижеописанных мероприятий:</w:t>
      </w:r>
    </w:p>
    <w:p w14:paraId="694575A3" w14:textId="343E79A3" w:rsidR="00A274DD" w:rsidRDefault="00A274DD" w:rsidP="00A274DD">
      <w:pPr>
        <w:pStyle w:val="a"/>
      </w:pPr>
      <w:r>
        <w:t>выполнение требований ГОСТ 51188-98;</w:t>
      </w:r>
    </w:p>
    <w:p w14:paraId="28BED94A" w14:textId="6AA2A0F9" w:rsidR="00A274DD" w:rsidRDefault="00A274DD" w:rsidP="00A274DD">
      <w:pPr>
        <w:pStyle w:val="a"/>
      </w:pPr>
      <w:r>
        <w:t>защита информации;</w:t>
      </w:r>
    </w:p>
    <w:p w14:paraId="3CA2B503" w14:textId="1B1797DC" w:rsidR="00A274DD" w:rsidRDefault="00A274DD" w:rsidP="00A274DD">
      <w:pPr>
        <w:pStyle w:val="a"/>
      </w:pPr>
      <w:r>
        <w:t>организацией бесперебойного питания технических средств;</w:t>
      </w:r>
    </w:p>
    <w:p w14:paraId="490718B8" w14:textId="1A6F103B" w:rsidR="00A274DD" w:rsidRDefault="00A274DD" w:rsidP="00A274DD">
      <w:pPr>
        <w:pStyle w:val="a"/>
      </w:pPr>
      <w:r>
        <w:t>использованием лицензионного программного обеспечения.</w:t>
      </w:r>
    </w:p>
    <w:p w14:paraId="304C2283" w14:textId="77777777" w:rsidR="00A274DD" w:rsidRDefault="00A274DD" w:rsidP="00A274DD">
      <w:pPr>
        <w:pStyle w:val="3"/>
        <w:rPr>
          <w:lang w:eastAsia="en-US"/>
        </w:rPr>
      </w:pPr>
      <w:r>
        <w:rPr>
          <w:lang w:eastAsia="en-US"/>
        </w:rPr>
        <w:t>А.4.3 Условия эксплуатации</w:t>
      </w:r>
    </w:p>
    <w:p w14:paraId="73D4C2FE" w14:textId="77777777" w:rsidR="00A274DD" w:rsidRDefault="00A274DD" w:rsidP="00A274DD">
      <w:pPr>
        <w:rPr>
          <w:lang w:eastAsia="en-US"/>
        </w:rPr>
      </w:pPr>
      <w:r>
        <w:rPr>
          <w:lang w:eastAsia="en-US"/>
        </w:rPr>
        <w:t>Для функционирования программного продукта необходимо соблюдение всех требований и правил эксплуатации мобильной техники.</w:t>
      </w:r>
    </w:p>
    <w:p w14:paraId="44498E72" w14:textId="77777777" w:rsidR="00A274DD" w:rsidRDefault="00A274DD" w:rsidP="00A274DD">
      <w:pPr>
        <w:rPr>
          <w:lang w:eastAsia="en-US"/>
        </w:rPr>
      </w:pPr>
      <w:r>
        <w:rPr>
          <w:lang w:eastAsia="en-US"/>
        </w:rPr>
        <w:t>Высокая квалификация пользователя программного средства не требуется. Дополнительных требований и ограничений не вводится.</w:t>
      </w:r>
    </w:p>
    <w:p w14:paraId="54EA9523" w14:textId="77777777" w:rsidR="00A274DD" w:rsidRDefault="00A274DD" w:rsidP="00A274DD">
      <w:pPr>
        <w:rPr>
          <w:lang w:eastAsia="en-US"/>
        </w:rPr>
      </w:pPr>
      <w:r>
        <w:rPr>
          <w:lang w:eastAsia="en-US"/>
        </w:rPr>
        <w:t>Требования к персоналу, работающему с данным программным продуктом – общие знания вычислительной техники.</w:t>
      </w:r>
    </w:p>
    <w:p w14:paraId="466844DE" w14:textId="77777777" w:rsidR="00A274DD" w:rsidRDefault="00A274DD" w:rsidP="00A274DD">
      <w:pPr>
        <w:pStyle w:val="3"/>
        <w:rPr>
          <w:lang w:eastAsia="en-US"/>
        </w:rPr>
      </w:pPr>
      <w:r>
        <w:rPr>
          <w:lang w:eastAsia="en-US"/>
        </w:rPr>
        <w:t>А.4.4 Требования к составу и параметрам технических средств</w:t>
      </w:r>
    </w:p>
    <w:p w14:paraId="2926DABB" w14:textId="77777777" w:rsidR="00A274DD" w:rsidRDefault="00A274DD" w:rsidP="00A274DD">
      <w:pPr>
        <w:rPr>
          <w:lang w:eastAsia="en-US"/>
        </w:rPr>
      </w:pPr>
      <w:r>
        <w:rPr>
          <w:lang w:eastAsia="en-US"/>
        </w:rPr>
        <w:t>Состав технических средств на стороне клиента: мобильное устройство с камерой.</w:t>
      </w:r>
    </w:p>
    <w:p w14:paraId="52A208DB" w14:textId="77777777" w:rsidR="00A274DD" w:rsidRDefault="00A274DD" w:rsidP="00A274DD">
      <w:pPr>
        <w:pStyle w:val="3"/>
        <w:rPr>
          <w:lang w:eastAsia="en-US"/>
        </w:rPr>
      </w:pPr>
      <w:r>
        <w:rPr>
          <w:lang w:eastAsia="en-US"/>
        </w:rPr>
        <w:lastRenderedPageBreak/>
        <w:t>А.4.5 Требования к информационной и программной совместимости</w:t>
      </w:r>
    </w:p>
    <w:p w14:paraId="2D3A99FE" w14:textId="77777777" w:rsidR="00A274DD" w:rsidRDefault="00A274DD" w:rsidP="00A274DD">
      <w:pPr>
        <w:rPr>
          <w:lang w:eastAsia="en-US"/>
        </w:rPr>
      </w:pPr>
      <w:r>
        <w:rPr>
          <w:lang w:eastAsia="en-US"/>
        </w:rPr>
        <w:t>Для функционирования программного средства на стороне клиента необходимо следующее программное обеспечение: ОС Android.</w:t>
      </w:r>
    </w:p>
    <w:p w14:paraId="3C327659" w14:textId="77777777" w:rsidR="00A274DD" w:rsidRDefault="00A274DD" w:rsidP="00A274DD">
      <w:pPr>
        <w:pStyle w:val="4"/>
        <w:rPr>
          <w:lang w:eastAsia="en-US"/>
        </w:rPr>
      </w:pPr>
      <w:r>
        <w:rPr>
          <w:lang w:eastAsia="en-US"/>
        </w:rPr>
        <w:t>А.4.5.1 Язык программирования</w:t>
      </w:r>
    </w:p>
    <w:p w14:paraId="76F2FC56" w14:textId="77777777" w:rsidR="00A274DD" w:rsidRDefault="00A274DD" w:rsidP="00A274DD">
      <w:pPr>
        <w:rPr>
          <w:lang w:eastAsia="en-US"/>
        </w:rPr>
      </w:pPr>
      <w:r>
        <w:rPr>
          <w:lang w:eastAsia="en-US"/>
        </w:rPr>
        <w:t xml:space="preserve">Для разработки программного средства должен быть использован язык программирования Kotlin. </w:t>
      </w:r>
    </w:p>
    <w:p w14:paraId="62C75E6F" w14:textId="77777777" w:rsidR="00A274DD" w:rsidRDefault="00A274DD" w:rsidP="00A274DD">
      <w:pPr>
        <w:pStyle w:val="4"/>
        <w:rPr>
          <w:lang w:eastAsia="en-US"/>
        </w:rPr>
      </w:pPr>
      <w:r>
        <w:rPr>
          <w:lang w:eastAsia="en-US"/>
        </w:rPr>
        <w:t>А.4.5.2 Операционная система</w:t>
      </w:r>
    </w:p>
    <w:p w14:paraId="157EB772" w14:textId="77777777" w:rsidR="00A274DD" w:rsidRDefault="00A274DD" w:rsidP="00A274DD">
      <w:pPr>
        <w:rPr>
          <w:lang w:eastAsia="en-US"/>
        </w:rPr>
      </w:pPr>
      <w:r>
        <w:rPr>
          <w:lang w:eastAsia="en-US"/>
        </w:rPr>
        <w:t>Программное средство должно работать под управлением ОС Android.</w:t>
      </w:r>
    </w:p>
    <w:p w14:paraId="799E3001" w14:textId="77777777" w:rsidR="00A274DD" w:rsidRDefault="00A274DD" w:rsidP="00A274DD">
      <w:pPr>
        <w:pStyle w:val="3"/>
        <w:rPr>
          <w:lang w:eastAsia="en-US"/>
        </w:rPr>
      </w:pPr>
      <w:r>
        <w:rPr>
          <w:lang w:eastAsia="en-US"/>
        </w:rPr>
        <w:t>А.4.6 Требования к упаковке и маркировке</w:t>
      </w:r>
    </w:p>
    <w:p w14:paraId="44A485C8" w14:textId="77777777" w:rsidR="00A274DD" w:rsidRDefault="00A274DD" w:rsidP="00A274DD">
      <w:pPr>
        <w:rPr>
          <w:lang w:eastAsia="en-US"/>
        </w:rPr>
      </w:pPr>
      <w:r>
        <w:rPr>
          <w:lang w:eastAsia="en-US"/>
        </w:rPr>
        <w:t>Требования к упаковке и маркировке программного средства не предъявляется.</w:t>
      </w:r>
    </w:p>
    <w:p w14:paraId="76AD2763" w14:textId="77777777" w:rsidR="00A274DD" w:rsidRDefault="00A274DD" w:rsidP="00A274DD">
      <w:pPr>
        <w:pStyle w:val="3"/>
        <w:rPr>
          <w:lang w:eastAsia="en-US"/>
        </w:rPr>
      </w:pPr>
      <w:r>
        <w:rPr>
          <w:lang w:eastAsia="en-US"/>
        </w:rPr>
        <w:t>А.4.7 Требования к транспортировке и хранению</w:t>
      </w:r>
    </w:p>
    <w:p w14:paraId="6BCD0A15" w14:textId="77777777" w:rsidR="00A274DD" w:rsidRDefault="00A274DD" w:rsidP="00A274DD">
      <w:pPr>
        <w:rPr>
          <w:lang w:eastAsia="en-US"/>
        </w:rPr>
      </w:pPr>
      <w:r>
        <w:rPr>
          <w:lang w:eastAsia="en-US"/>
        </w:rPr>
        <w:t xml:space="preserve">Условия транспортирования, места хранения, условия складирования и сроки хранения в различных условиях должны соответствовать требованиям, предъявляемым к носителям информации, на которых будет содержаться данное программное изделие. </w:t>
      </w:r>
    </w:p>
    <w:p w14:paraId="3408B10E" w14:textId="77777777" w:rsidR="00A274DD" w:rsidRDefault="00A274DD" w:rsidP="00A274DD">
      <w:pPr>
        <w:rPr>
          <w:lang w:eastAsia="en-US"/>
        </w:rPr>
      </w:pPr>
      <w:r>
        <w:rPr>
          <w:lang w:eastAsia="en-US"/>
        </w:rPr>
        <w:t>Допустимы все способы транспортирования и хранения, не нарушающие целостность используемого носителя данных. Программное средство может храниться на любом носителе информации, имеющее возможность подключения к персональному компьютеру.</w:t>
      </w:r>
    </w:p>
    <w:p w14:paraId="4C7D2F71" w14:textId="77777777" w:rsidR="00A274DD" w:rsidRDefault="00A274DD" w:rsidP="00A274DD">
      <w:pPr>
        <w:pStyle w:val="3"/>
        <w:rPr>
          <w:lang w:eastAsia="en-US"/>
        </w:rPr>
      </w:pPr>
      <w:r>
        <w:rPr>
          <w:lang w:eastAsia="en-US"/>
        </w:rPr>
        <w:lastRenderedPageBreak/>
        <w:t>А.4.8 Специальные требования</w:t>
      </w:r>
    </w:p>
    <w:p w14:paraId="0EB196D7" w14:textId="7991D538" w:rsidR="00772D9F" w:rsidRDefault="00A274DD" w:rsidP="00A274DD">
      <w:pPr>
        <w:rPr>
          <w:lang w:eastAsia="en-US"/>
        </w:rPr>
      </w:pPr>
      <w:r>
        <w:rPr>
          <w:lang w:eastAsia="en-US"/>
        </w:rPr>
        <w:t>Для корректной работы программного средства необходимо разрешение на работу с памятью устройства, чтобы обеспечить корректное открытие и сохранение файлов, и разрешение на работу с камерой, чтобы обеспечить быстрое получение нового изображения.</w:t>
      </w:r>
    </w:p>
    <w:p w14:paraId="16B21F1A" w14:textId="77777777" w:rsidR="00D47339" w:rsidRDefault="00D47339" w:rsidP="00D47339">
      <w:pPr>
        <w:pStyle w:val="2"/>
        <w:rPr>
          <w:lang w:eastAsia="en-US"/>
        </w:rPr>
      </w:pPr>
      <w:r>
        <w:rPr>
          <w:lang w:eastAsia="en-US"/>
        </w:rPr>
        <w:t xml:space="preserve">А.5 Требования к программной документации </w:t>
      </w:r>
    </w:p>
    <w:p w14:paraId="4A5FF41F" w14:textId="77777777" w:rsidR="00D47339" w:rsidRDefault="00D47339" w:rsidP="00D47339">
      <w:pPr>
        <w:rPr>
          <w:lang w:eastAsia="en-US"/>
        </w:rPr>
      </w:pPr>
      <w:r>
        <w:rPr>
          <w:lang w:eastAsia="en-US"/>
        </w:rPr>
        <w:t>Программная документация должна состоять из следующих листов:</w:t>
      </w:r>
    </w:p>
    <w:p w14:paraId="5E2534A2" w14:textId="5C25249E" w:rsidR="00D47339" w:rsidRDefault="00D47339" w:rsidP="00D47339">
      <w:pPr>
        <w:pStyle w:val="a"/>
      </w:pPr>
      <w:r>
        <w:t>титульный лист;</w:t>
      </w:r>
    </w:p>
    <w:p w14:paraId="54610FDB" w14:textId="07E81962" w:rsidR="00D47339" w:rsidRDefault="00D47339" w:rsidP="00D47339">
      <w:pPr>
        <w:pStyle w:val="a"/>
      </w:pPr>
      <w:r>
        <w:t>пояснительная записка к производственной практике;</w:t>
      </w:r>
    </w:p>
    <w:p w14:paraId="2AAA18B4" w14:textId="3ACA2FEC" w:rsidR="00D47339" w:rsidRDefault="00D47339" w:rsidP="00D47339">
      <w:pPr>
        <w:pStyle w:val="a"/>
      </w:pPr>
      <w:r>
        <w:t>техническое задание по ГОСТ 19.201-78 ЕСПД;</w:t>
      </w:r>
    </w:p>
    <w:p w14:paraId="685D1F9D" w14:textId="210C490B" w:rsidR="00D47339" w:rsidRDefault="00D47339" w:rsidP="00D47339">
      <w:pPr>
        <w:pStyle w:val="a"/>
      </w:pPr>
      <w:r>
        <w:t>исходный код программного средства по ГОСТ 19.401-79 ЕСПД.</w:t>
      </w:r>
    </w:p>
    <w:p w14:paraId="3681D521" w14:textId="501AE2A4" w:rsidR="00061016" w:rsidRDefault="00061016" w:rsidP="00061016">
      <w:pPr>
        <w:pStyle w:val="2"/>
        <w:rPr>
          <w:lang w:eastAsia="en-US"/>
        </w:rPr>
      </w:pPr>
      <w:r>
        <w:rPr>
          <w:lang w:eastAsia="en-US"/>
        </w:rPr>
        <w:t>А.6 Стадии и этапы разработки</w:t>
      </w:r>
    </w:p>
    <w:p w14:paraId="2DDA2E2D" w14:textId="53722A12" w:rsidR="00061016" w:rsidRPr="00173AEE" w:rsidRDefault="00061016" w:rsidP="00061016">
      <w:pPr>
        <w:pStyle w:val="a"/>
        <w:rPr>
          <w:color w:val="auto"/>
        </w:rPr>
      </w:pPr>
      <w:r w:rsidRPr="00173AEE">
        <w:rPr>
          <w:color w:val="auto"/>
        </w:rPr>
        <w:t>постановка задачи (с 20.04.20 по 22.04.20);</w:t>
      </w:r>
    </w:p>
    <w:p w14:paraId="262A505D" w14:textId="65057030" w:rsidR="00061016" w:rsidRPr="00173AEE" w:rsidRDefault="00061016" w:rsidP="00061016">
      <w:pPr>
        <w:pStyle w:val="a"/>
        <w:rPr>
          <w:color w:val="auto"/>
        </w:rPr>
      </w:pPr>
      <w:r w:rsidRPr="00173AEE">
        <w:rPr>
          <w:color w:val="auto"/>
        </w:rPr>
        <w:t>изучение предметной области (с 23.04.20 по 26.04.20);</w:t>
      </w:r>
    </w:p>
    <w:p w14:paraId="4059B55C" w14:textId="549F4ECB" w:rsidR="00061016" w:rsidRPr="00173AEE" w:rsidRDefault="00061016" w:rsidP="00061016">
      <w:pPr>
        <w:pStyle w:val="a"/>
        <w:rPr>
          <w:color w:val="auto"/>
        </w:rPr>
      </w:pPr>
      <w:r w:rsidRPr="00173AEE">
        <w:rPr>
          <w:color w:val="auto"/>
        </w:rPr>
        <w:t>разработка алгоритмов решения задачи (с 27.04.20 по 02.05.20);</w:t>
      </w:r>
    </w:p>
    <w:p w14:paraId="4C8F5F64" w14:textId="281C6023" w:rsidR="00061016" w:rsidRPr="00173AEE" w:rsidRDefault="00061016" w:rsidP="00061016">
      <w:pPr>
        <w:pStyle w:val="a"/>
        <w:rPr>
          <w:color w:val="auto"/>
        </w:rPr>
      </w:pPr>
      <w:r w:rsidRPr="00173AEE">
        <w:rPr>
          <w:color w:val="auto"/>
        </w:rPr>
        <w:t>разработка программы (с 04.05.20 по 09.05.20);</w:t>
      </w:r>
    </w:p>
    <w:p w14:paraId="334B586B" w14:textId="2EC5CFC8" w:rsidR="00061016" w:rsidRPr="00173AEE" w:rsidRDefault="00061016" w:rsidP="00061016">
      <w:pPr>
        <w:pStyle w:val="a"/>
        <w:rPr>
          <w:color w:val="auto"/>
        </w:rPr>
      </w:pPr>
      <w:r w:rsidRPr="00173AEE">
        <w:rPr>
          <w:color w:val="auto"/>
        </w:rPr>
        <w:t>тестирование программы (с 11.05.20 по 14.05.20).</w:t>
      </w:r>
    </w:p>
    <w:p w14:paraId="6C8BD995" w14:textId="6026D912" w:rsidR="00061016" w:rsidRDefault="00061016" w:rsidP="00061016">
      <w:pPr>
        <w:pStyle w:val="2"/>
        <w:rPr>
          <w:lang w:eastAsia="en-US"/>
        </w:rPr>
      </w:pPr>
      <w:r>
        <w:rPr>
          <w:lang w:eastAsia="en-US"/>
        </w:rPr>
        <w:t xml:space="preserve">А.7 Порядок контроля и приемки </w:t>
      </w:r>
    </w:p>
    <w:p w14:paraId="4C272BBA" w14:textId="77777777" w:rsidR="00061016" w:rsidRDefault="00061016" w:rsidP="00061016">
      <w:pPr>
        <w:rPr>
          <w:lang w:eastAsia="en-US"/>
        </w:rPr>
      </w:pPr>
      <w:r>
        <w:rPr>
          <w:lang w:eastAsia="en-US"/>
        </w:rPr>
        <w:t>Порядок и контроль приёмки определяются заведующим кафедрой «ПОВТиАС» и основаны на демонстрации знаний технологии и умении создавать программные средства для различных предметных областей.</w:t>
      </w:r>
    </w:p>
    <w:p w14:paraId="4DF47711" w14:textId="15C56F7D" w:rsidR="00772D9F" w:rsidRDefault="00061016" w:rsidP="00061016">
      <w:pPr>
        <w:rPr>
          <w:lang w:eastAsia="en-US"/>
        </w:rPr>
      </w:pPr>
      <w:r>
        <w:rPr>
          <w:lang w:eastAsia="en-US"/>
        </w:rPr>
        <w:lastRenderedPageBreak/>
        <w:t>Главным требованием к приемке является наличие правильно работающего программного средства с тестовым примером и отчета, представленного в печатном виде.</w:t>
      </w:r>
    </w:p>
    <w:p w14:paraId="038DB3FB" w14:textId="77777777" w:rsidR="00061016" w:rsidRDefault="00061016" w:rsidP="00772D9F">
      <w:pPr>
        <w:ind w:firstLine="0"/>
        <w:contextualSpacing/>
        <w:rPr>
          <w:lang w:eastAsia="en-US"/>
        </w:rPr>
      </w:pPr>
    </w:p>
    <w:p w14:paraId="47AE177D" w14:textId="77777777" w:rsidR="0029501E" w:rsidRDefault="0029501E" w:rsidP="00772D9F">
      <w:pPr>
        <w:ind w:firstLine="0"/>
        <w:contextualSpacing/>
        <w:rPr>
          <w:lang w:eastAsia="en-US"/>
        </w:rPr>
      </w:pPr>
    </w:p>
    <w:p w14:paraId="3FBD0AAF" w14:textId="21AF3A2B" w:rsidR="00772D9F" w:rsidRPr="00716070" w:rsidRDefault="00772D9F" w:rsidP="00772D9F">
      <w:pPr>
        <w:ind w:firstLine="0"/>
        <w:contextualSpacing/>
        <w:rPr>
          <w:lang w:eastAsia="en-US"/>
        </w:rPr>
      </w:pPr>
      <w:r w:rsidRPr="00716070">
        <w:rPr>
          <w:lang w:eastAsia="en-US"/>
        </w:rPr>
        <w:t>Разр</w:t>
      </w:r>
      <w:r>
        <w:rPr>
          <w:lang w:eastAsia="en-US"/>
        </w:rPr>
        <w:t>аботчик технического задания</w:t>
      </w:r>
      <w:r>
        <w:rPr>
          <w:lang w:eastAsia="en-US"/>
        </w:rPr>
        <w:tab/>
      </w:r>
      <w:r>
        <w:rPr>
          <w:lang w:eastAsia="en-US"/>
        </w:rPr>
        <w:tab/>
      </w:r>
      <w:r>
        <w:rPr>
          <w:lang w:eastAsia="en-US"/>
        </w:rPr>
        <w:tab/>
      </w:r>
      <w:r w:rsidRPr="00716070">
        <w:rPr>
          <w:lang w:eastAsia="en-US"/>
        </w:rPr>
        <w:t>/</w:t>
      </w:r>
      <w:r w:rsidRPr="00772D9F">
        <w:rPr>
          <w:color w:val="FF0000"/>
          <w:lang w:eastAsia="en-US"/>
        </w:rPr>
        <w:t>Фамилия И.О. студента</w:t>
      </w:r>
      <w:r>
        <w:rPr>
          <w:lang w:eastAsia="en-US"/>
        </w:rPr>
        <w:t xml:space="preserve"> </w:t>
      </w:r>
      <w:r w:rsidRPr="00716070">
        <w:rPr>
          <w:lang w:eastAsia="en-US"/>
        </w:rPr>
        <w:t>/</w:t>
      </w:r>
    </w:p>
    <w:p w14:paraId="524FBF14" w14:textId="54A57CF1" w:rsidR="00772D9F" w:rsidRPr="00716070" w:rsidRDefault="00772D9F" w:rsidP="00772D9F">
      <w:pPr>
        <w:autoSpaceDE w:val="0"/>
        <w:autoSpaceDN w:val="0"/>
        <w:adjustRightInd w:val="0"/>
        <w:spacing w:line="240" w:lineRule="auto"/>
      </w:pPr>
      <w:r w:rsidRPr="00716070">
        <w:t>«</w:t>
      </w:r>
      <w:r w:rsidRPr="0087611E">
        <w:rPr>
          <w:u w:val="single"/>
        </w:rPr>
        <w:t>___</w:t>
      </w:r>
      <w:r w:rsidRPr="00716070">
        <w:t xml:space="preserve">» </w:t>
      </w:r>
      <w:r w:rsidRPr="0087611E">
        <w:rPr>
          <w:u w:val="single"/>
        </w:rPr>
        <w:t>_____________</w:t>
      </w:r>
      <w:r>
        <w:t>_202</w:t>
      </w:r>
      <w:r w:rsidR="0087611E">
        <w:t>2</w:t>
      </w:r>
      <w:r w:rsidRPr="00716070">
        <w:t xml:space="preserve"> г.</w:t>
      </w:r>
      <w:r>
        <w:tab/>
      </w:r>
      <w:r>
        <w:tab/>
      </w:r>
      <w:r w:rsidRPr="0087611E">
        <w:rPr>
          <w:u w:val="single"/>
        </w:rPr>
        <w:t>_______________________</w:t>
      </w:r>
      <w:r w:rsidRPr="00716070">
        <w:t xml:space="preserve"> </w:t>
      </w:r>
    </w:p>
    <w:p w14:paraId="5862447F" w14:textId="2CBFBDDF" w:rsidR="00772D9F" w:rsidRDefault="00772D9F" w:rsidP="00772D9F">
      <w:pPr>
        <w:autoSpaceDE w:val="0"/>
        <w:autoSpaceDN w:val="0"/>
        <w:adjustRightInd w:val="0"/>
        <w:spacing w:line="240" w:lineRule="auto"/>
        <w:rPr>
          <w:sz w:val="14"/>
        </w:rPr>
      </w:pPr>
      <w:r>
        <w:tab/>
      </w:r>
      <w:r>
        <w:tab/>
      </w:r>
      <w:r>
        <w:tab/>
      </w:r>
      <w:r>
        <w:tab/>
      </w:r>
      <w:r>
        <w:tab/>
      </w:r>
      <w:r>
        <w:tab/>
      </w:r>
      <w:r>
        <w:tab/>
      </w:r>
      <w:r>
        <w:tab/>
      </w:r>
      <w:r>
        <w:tab/>
      </w:r>
      <w:r w:rsidRPr="00C347D9">
        <w:rPr>
          <w:sz w:val="14"/>
        </w:rPr>
        <w:t>подпись</w:t>
      </w:r>
    </w:p>
    <w:p w14:paraId="5D9F34E5" w14:textId="77777777" w:rsidR="00772D9F" w:rsidRDefault="00772D9F" w:rsidP="000E62F1">
      <w:pPr>
        <w:rPr>
          <w:rFonts w:eastAsiaTheme="minorEastAsia"/>
        </w:rPr>
      </w:pPr>
    </w:p>
    <w:p w14:paraId="4EC6AB72" w14:textId="40C0171D" w:rsidR="00221986" w:rsidRPr="003314EE" w:rsidRDefault="00F57FA3" w:rsidP="000E62F1">
      <w:pPr>
        <w:pStyle w:val="aff2"/>
      </w:pPr>
      <w:bookmarkStart w:id="99" w:name="_Toc71826225"/>
      <w:r>
        <w:lastRenderedPageBreak/>
        <w:t xml:space="preserve">Приложение </w:t>
      </w:r>
      <w:r w:rsidR="00805579">
        <w:t>Б</w:t>
      </w:r>
      <w:r w:rsidR="0086347D">
        <w:t xml:space="preserve"> </w:t>
      </w:r>
      <w:r w:rsidR="00221986" w:rsidRPr="003314EE">
        <w:t>Листинг программы</w:t>
      </w:r>
      <w:bookmarkEnd w:id="99"/>
    </w:p>
    <w:p w14:paraId="557FC1B7" w14:textId="61A59567" w:rsidR="003314EE" w:rsidRPr="00EF37C2" w:rsidRDefault="00337E9A" w:rsidP="00D82C23">
      <w:pPr>
        <w:pStyle w:val="aff4"/>
      </w:pPr>
      <w:r>
        <w:t>Листинг Б.</w:t>
      </w:r>
      <w:r w:rsidR="003314EE" w:rsidRPr="00EF37C2">
        <w:t>1</w:t>
      </w:r>
      <w:r>
        <w:t xml:space="preserve"> –</w:t>
      </w:r>
      <w:r w:rsidR="003314EE" w:rsidRPr="00EF37C2">
        <w:t xml:space="preserve"> </w:t>
      </w:r>
      <w:r w:rsidR="003314EE">
        <w:t>Основная</w:t>
      </w:r>
      <w:r w:rsidR="003314EE" w:rsidRPr="00EF37C2">
        <w:t xml:space="preserve"> </w:t>
      </w:r>
      <w:r w:rsidR="003314EE">
        <w:t>активность</w:t>
      </w:r>
      <w:r w:rsidR="003314EE" w:rsidRPr="00EF37C2">
        <w:t xml:space="preserve"> </w:t>
      </w:r>
      <w:r w:rsidR="003314EE">
        <w:t>приложения</w:t>
      </w:r>
    </w:p>
    <w:p w14:paraId="420D0EF7" w14:textId="77777777" w:rsidR="00B43646" w:rsidRPr="00265C16" w:rsidRDefault="00B43646" w:rsidP="00D82C23">
      <w:pPr>
        <w:pStyle w:val="aff6"/>
      </w:pPr>
      <w:r w:rsidRPr="00B43646">
        <w:t>from</w:t>
      </w:r>
      <w:r w:rsidRPr="00265C16">
        <w:t xml:space="preserve"> </w:t>
      </w:r>
      <w:r w:rsidRPr="00B43646">
        <w:t>kivy</w:t>
      </w:r>
      <w:r w:rsidRPr="00265C16">
        <w:t>.</w:t>
      </w:r>
      <w:r w:rsidRPr="00B43646">
        <w:t>core</w:t>
      </w:r>
      <w:r w:rsidRPr="00265C16">
        <w:t>.</w:t>
      </w:r>
      <w:r w:rsidRPr="00B43646">
        <w:t>window</w:t>
      </w:r>
      <w:r w:rsidRPr="00265C16">
        <w:t xml:space="preserve"> </w:t>
      </w:r>
      <w:r w:rsidRPr="00B43646">
        <w:t>import</w:t>
      </w:r>
      <w:r w:rsidRPr="00265C16">
        <w:t xml:space="preserve"> </w:t>
      </w:r>
      <w:r w:rsidRPr="00B43646">
        <w:t>Window</w:t>
      </w:r>
    </w:p>
    <w:p w14:paraId="0A03DEF8" w14:textId="77777777" w:rsidR="00B43646" w:rsidRPr="00527C3F" w:rsidRDefault="00B43646" w:rsidP="00D82C23">
      <w:pPr>
        <w:pStyle w:val="aff6"/>
      </w:pPr>
      <w:r w:rsidRPr="00B43646">
        <w:t>from</w:t>
      </w:r>
      <w:r w:rsidRPr="00527C3F">
        <w:t xml:space="preserve"> </w:t>
      </w:r>
      <w:r w:rsidRPr="00B43646">
        <w:t>kivy</w:t>
      </w:r>
      <w:r w:rsidRPr="00527C3F">
        <w:t>.</w:t>
      </w:r>
      <w:r w:rsidRPr="00B43646">
        <w:t>app</w:t>
      </w:r>
      <w:r w:rsidRPr="00527C3F">
        <w:t xml:space="preserve"> </w:t>
      </w:r>
      <w:r w:rsidRPr="00B43646">
        <w:t>import</w:t>
      </w:r>
      <w:r w:rsidRPr="00527C3F">
        <w:t xml:space="preserve"> </w:t>
      </w:r>
      <w:r w:rsidRPr="00B43646">
        <w:t>App</w:t>
      </w:r>
    </w:p>
    <w:p w14:paraId="518D7D46" w14:textId="77777777" w:rsidR="00B43646" w:rsidRPr="00527C3F" w:rsidRDefault="00B43646" w:rsidP="00D82C23">
      <w:pPr>
        <w:pStyle w:val="aff6"/>
      </w:pPr>
      <w:r w:rsidRPr="00B43646">
        <w:t>import</w:t>
      </w:r>
      <w:r w:rsidRPr="00527C3F">
        <w:t xml:space="preserve"> </w:t>
      </w:r>
      <w:r w:rsidRPr="00B43646">
        <w:t>shutil</w:t>
      </w:r>
    </w:p>
    <w:p w14:paraId="3C0BD493" w14:textId="77777777" w:rsidR="00B43646" w:rsidRPr="00B43646" w:rsidRDefault="00B43646" w:rsidP="00D82C23">
      <w:pPr>
        <w:pStyle w:val="aff6"/>
      </w:pPr>
      <w:r w:rsidRPr="00B43646">
        <w:t>import</w:t>
      </w:r>
      <w:r w:rsidRPr="00527C3F">
        <w:t xml:space="preserve"> </w:t>
      </w:r>
      <w:r w:rsidRPr="00B43646">
        <w:t>os</w:t>
      </w:r>
    </w:p>
    <w:p w14:paraId="2CE6E5B1" w14:textId="77777777" w:rsidR="00B43646" w:rsidRPr="00B43646" w:rsidRDefault="00B43646" w:rsidP="00D82C23">
      <w:pPr>
        <w:pStyle w:val="aff6"/>
      </w:pPr>
    </w:p>
    <w:p w14:paraId="31068C6C" w14:textId="77777777" w:rsidR="00B43646" w:rsidRPr="00B43646" w:rsidRDefault="00B43646" w:rsidP="00D82C23">
      <w:pPr>
        <w:pStyle w:val="aff6"/>
      </w:pPr>
      <w:r w:rsidRPr="00B43646">
        <w:t>from kivy.uix.anchorlayout import AnchorLayout</w:t>
      </w:r>
    </w:p>
    <w:p w14:paraId="6345CBE5" w14:textId="77777777" w:rsidR="00B43646" w:rsidRPr="00B43646" w:rsidRDefault="00B43646" w:rsidP="00D82C23">
      <w:pPr>
        <w:pStyle w:val="aff6"/>
      </w:pPr>
      <w:r w:rsidRPr="00B43646">
        <w:t>from kivy.uix.gridlayout import GridLayout</w:t>
      </w:r>
    </w:p>
    <w:p w14:paraId="07AC0708" w14:textId="77777777" w:rsidR="00B43646" w:rsidRPr="00B43646" w:rsidRDefault="00B43646" w:rsidP="00D82C23">
      <w:pPr>
        <w:pStyle w:val="aff6"/>
      </w:pPr>
      <w:r w:rsidRPr="00B43646">
        <w:t>from kivy.uix.boxlayout import BoxLayout</w:t>
      </w:r>
    </w:p>
    <w:p w14:paraId="6D967487" w14:textId="77777777" w:rsidR="00B43646" w:rsidRPr="00B43646" w:rsidRDefault="00B43646" w:rsidP="00D82C23">
      <w:pPr>
        <w:pStyle w:val="aff6"/>
      </w:pPr>
      <w:r w:rsidRPr="00B43646">
        <w:t>from kivy.uix.textinput import TextInput</w:t>
      </w:r>
    </w:p>
    <w:p w14:paraId="400148D8" w14:textId="77777777" w:rsidR="00B43646" w:rsidRPr="00B43646" w:rsidRDefault="00B43646" w:rsidP="00D82C23">
      <w:pPr>
        <w:pStyle w:val="aff6"/>
      </w:pPr>
      <w:r w:rsidRPr="00B43646">
        <w:t>from kivy.uix.button import Button</w:t>
      </w:r>
    </w:p>
    <w:p w14:paraId="0C544C3B" w14:textId="77777777" w:rsidR="00B43646" w:rsidRPr="00B43646" w:rsidRDefault="00B43646" w:rsidP="00D82C23">
      <w:pPr>
        <w:pStyle w:val="aff6"/>
      </w:pPr>
      <w:r w:rsidRPr="00B43646">
        <w:t>from kivy.uix.switch import Switch</w:t>
      </w:r>
    </w:p>
    <w:p w14:paraId="18FD2B08" w14:textId="77777777" w:rsidR="00B43646" w:rsidRPr="00B43646" w:rsidRDefault="00B43646" w:rsidP="00D82C23">
      <w:pPr>
        <w:pStyle w:val="aff6"/>
      </w:pPr>
      <w:r w:rsidRPr="00B43646">
        <w:t>from kivy.uix.widget import Widget</w:t>
      </w:r>
    </w:p>
    <w:p w14:paraId="4368A334" w14:textId="77777777" w:rsidR="00B43646" w:rsidRPr="00B43646" w:rsidRDefault="00B43646" w:rsidP="00D82C23">
      <w:pPr>
        <w:pStyle w:val="aff6"/>
      </w:pPr>
      <w:r w:rsidRPr="00B43646">
        <w:t>from kivy.uix.image import Image</w:t>
      </w:r>
    </w:p>
    <w:p w14:paraId="2049DECE" w14:textId="77777777" w:rsidR="00B43646" w:rsidRPr="00B43646" w:rsidRDefault="00B43646" w:rsidP="00D82C23">
      <w:pPr>
        <w:pStyle w:val="aff6"/>
      </w:pPr>
      <w:r w:rsidRPr="00B43646">
        <w:t>from kivy.uix.label import Label</w:t>
      </w:r>
    </w:p>
    <w:p w14:paraId="4CF5414D" w14:textId="77777777" w:rsidR="00B43646" w:rsidRPr="00B43646" w:rsidRDefault="00B43646" w:rsidP="00D82C23">
      <w:pPr>
        <w:pStyle w:val="aff6"/>
      </w:pPr>
    </w:p>
    <w:p w14:paraId="77D71736" w14:textId="77777777" w:rsidR="00B43646" w:rsidRPr="00B43646" w:rsidRDefault="00B43646" w:rsidP="00D82C23">
      <w:pPr>
        <w:pStyle w:val="aff6"/>
      </w:pPr>
      <w:r w:rsidRPr="00B43646">
        <w:t>from GoogleImages import GoogleImages</w:t>
      </w:r>
    </w:p>
    <w:p w14:paraId="11A27692" w14:textId="77777777" w:rsidR="00B43646" w:rsidRPr="00B43646" w:rsidRDefault="00B43646" w:rsidP="00D82C23">
      <w:pPr>
        <w:pStyle w:val="aff6"/>
      </w:pPr>
      <w:r w:rsidRPr="00B43646">
        <w:t>from Database import Database</w:t>
      </w:r>
    </w:p>
    <w:p w14:paraId="20AB6D92" w14:textId="77777777" w:rsidR="00B43646" w:rsidRPr="00B43646" w:rsidRDefault="00B43646" w:rsidP="00D82C23">
      <w:pPr>
        <w:pStyle w:val="aff6"/>
      </w:pPr>
      <w:r w:rsidRPr="00B43646">
        <w:t>from TextNN import TextNN</w:t>
      </w:r>
    </w:p>
    <w:p w14:paraId="6B974C28" w14:textId="77777777" w:rsidR="00B43646" w:rsidRPr="00B43646" w:rsidRDefault="00B43646" w:rsidP="00D82C23">
      <w:pPr>
        <w:pStyle w:val="aff6"/>
      </w:pPr>
      <w:r w:rsidRPr="00B43646">
        <w:t>from Manager import Manager</w:t>
      </w:r>
    </w:p>
    <w:p w14:paraId="26519DBC" w14:textId="77777777" w:rsidR="00B43646" w:rsidRPr="00B43646" w:rsidRDefault="00B43646" w:rsidP="00D82C23">
      <w:pPr>
        <w:pStyle w:val="aff6"/>
      </w:pPr>
      <w:r w:rsidRPr="00B43646">
        <w:t>from Image import Image as ImageUser</w:t>
      </w:r>
    </w:p>
    <w:p w14:paraId="046B41FC" w14:textId="77777777" w:rsidR="00B43646" w:rsidRPr="00B43646" w:rsidRDefault="00B43646" w:rsidP="00D82C23">
      <w:pPr>
        <w:pStyle w:val="aff6"/>
      </w:pPr>
    </w:p>
    <w:p w14:paraId="21CF1347" w14:textId="77777777" w:rsidR="00B43646" w:rsidRPr="00B43646" w:rsidRDefault="00B43646" w:rsidP="00D82C23">
      <w:pPr>
        <w:pStyle w:val="aff6"/>
      </w:pPr>
      <w:r w:rsidRPr="00B43646">
        <w:t>class MyApp(App):</w:t>
      </w:r>
    </w:p>
    <w:p w14:paraId="20233D26" w14:textId="77777777" w:rsidR="00B43646" w:rsidRPr="00B43646" w:rsidRDefault="00B43646" w:rsidP="00D82C23">
      <w:pPr>
        <w:pStyle w:val="aff6"/>
      </w:pPr>
      <w:r w:rsidRPr="00B43646">
        <w:t xml:space="preserve">    textInput = TextInput(size_hint=(1, .18), halign='center', font_size=16)</w:t>
      </w:r>
    </w:p>
    <w:p w14:paraId="02ED90AF" w14:textId="77777777" w:rsidR="00B43646" w:rsidRPr="00B43646" w:rsidRDefault="00B43646" w:rsidP="00D82C23">
      <w:pPr>
        <w:pStyle w:val="aff6"/>
      </w:pPr>
      <w:r w:rsidRPr="00B43646">
        <w:t xml:space="preserve">    switch = Switch(size_hint=(.3, .3), active=True)</w:t>
      </w:r>
    </w:p>
    <w:p w14:paraId="6ED42DB0" w14:textId="77777777" w:rsidR="00B43646" w:rsidRPr="00B43646" w:rsidRDefault="00B43646" w:rsidP="00D82C23">
      <w:pPr>
        <w:pStyle w:val="aff6"/>
      </w:pPr>
      <w:r w:rsidRPr="00B43646">
        <w:t xml:space="preserve">    switchText = Switch(size_hint=(.1, .1), active=True)</w:t>
      </w:r>
    </w:p>
    <w:p w14:paraId="5CE9A7E8" w14:textId="77777777" w:rsidR="00B43646" w:rsidRPr="00B43646" w:rsidRDefault="00B43646" w:rsidP="00D82C23">
      <w:pPr>
        <w:pStyle w:val="aff6"/>
      </w:pPr>
      <w:r w:rsidRPr="00B43646">
        <w:t xml:space="preserve">    img = Image(source="1.jpg")</w:t>
      </w:r>
    </w:p>
    <w:p w14:paraId="0ADB6080" w14:textId="77777777" w:rsidR="00B43646" w:rsidRPr="00B43646" w:rsidRDefault="00B43646" w:rsidP="00D82C23">
      <w:pPr>
        <w:pStyle w:val="aff6"/>
      </w:pPr>
      <w:r w:rsidRPr="00B43646">
        <w:t xml:space="preserve">    buttonSearch = Button(text='Start', size_hint=(.3, .3))</w:t>
      </w:r>
    </w:p>
    <w:p w14:paraId="1D11D396" w14:textId="77777777" w:rsidR="00B43646" w:rsidRPr="00B43646" w:rsidRDefault="00B43646" w:rsidP="00D82C23">
      <w:pPr>
        <w:pStyle w:val="aff6"/>
      </w:pPr>
      <w:r w:rsidRPr="00B43646">
        <w:t xml:space="preserve">    switchValue = True</w:t>
      </w:r>
    </w:p>
    <w:p w14:paraId="4FEEE71A" w14:textId="77777777" w:rsidR="00B43646" w:rsidRPr="00B43646" w:rsidRDefault="00B43646" w:rsidP="00D82C23">
      <w:pPr>
        <w:pStyle w:val="aff6"/>
      </w:pPr>
      <w:r w:rsidRPr="00B43646">
        <w:t xml:space="preserve">    images = []</w:t>
      </w:r>
    </w:p>
    <w:p w14:paraId="1B24A079" w14:textId="77777777" w:rsidR="00B43646" w:rsidRPr="00B43646" w:rsidRDefault="00B43646" w:rsidP="00D82C23">
      <w:pPr>
        <w:pStyle w:val="aff6"/>
      </w:pPr>
      <w:r w:rsidRPr="00B43646">
        <w:t xml:space="preserve">    index = 1</w:t>
      </w:r>
    </w:p>
    <w:p w14:paraId="672CF522" w14:textId="77777777" w:rsidR="00B43646" w:rsidRPr="00B43646" w:rsidRDefault="00B43646" w:rsidP="00D82C23">
      <w:pPr>
        <w:pStyle w:val="aff6"/>
      </w:pPr>
      <w:r w:rsidRPr="00B43646">
        <w:t xml:space="preserve">    path = ""</w:t>
      </w:r>
    </w:p>
    <w:sectPr w:rsidR="00B43646" w:rsidRPr="00B43646" w:rsidSect="00A2581F">
      <w:footerReference w:type="default" r:id="rId14"/>
      <w:headerReference w:type="first" r:id="rId15"/>
      <w:footerReference w:type="first" r:id="rId16"/>
      <w:type w:val="continuous"/>
      <w:pgSz w:w="11906" w:h="16838"/>
      <w:pgMar w:top="1134" w:right="850" w:bottom="1134" w:left="1701" w:header="708" w:footer="708"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8244" w14:textId="77777777" w:rsidR="00EA07F2" w:rsidRDefault="00EA07F2" w:rsidP="00027AF6">
      <w:r>
        <w:separator/>
      </w:r>
    </w:p>
  </w:endnote>
  <w:endnote w:type="continuationSeparator" w:id="0">
    <w:p w14:paraId="00F7BEC1" w14:textId="77777777" w:rsidR="00EA07F2" w:rsidRDefault="00EA07F2" w:rsidP="0002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altName w:val="Arial"/>
    <w:charset w:val="00"/>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300FD" w14:textId="60816EEA" w:rsidR="00C169C8" w:rsidRDefault="00C169C8" w:rsidP="00027AF6">
    <w:pPr>
      <w:pStyle w:val="a4"/>
    </w:pPr>
  </w:p>
  <w:p w14:paraId="2959CC5E" w14:textId="77777777" w:rsidR="00C169C8" w:rsidRDefault="00C169C8" w:rsidP="00027AF6">
    <w:pPr>
      <w:pStyle w:val="a4"/>
    </w:pPr>
  </w:p>
  <w:p w14:paraId="7501FF8C" w14:textId="60816EEA" w:rsidR="00C169C8" w:rsidRDefault="00C169C8" w:rsidP="00027AF6">
    <w:pPr>
      <w:pStyle w:val="a4"/>
    </w:pPr>
    <w:r>
      <w:rPr>
        <w:noProof/>
        <w:lang w:eastAsia="ru-RU"/>
      </w:rPr>
      <mc:AlternateContent>
        <mc:Choice Requires="wpg">
          <w:drawing>
            <wp:anchor distT="0" distB="0" distL="114300" distR="114300" simplePos="0" relativeHeight="251739136" behindDoc="0" locked="1" layoutInCell="0" allowOverlap="1" wp14:anchorId="52559D0B" wp14:editId="397692A7">
              <wp:simplePos x="0" y="0"/>
              <wp:positionH relativeFrom="margin">
                <wp:align>center</wp:align>
              </wp:positionH>
              <wp:positionV relativeFrom="page">
                <wp:posOffset>252095</wp:posOffset>
              </wp:positionV>
              <wp:extent cx="6588760" cy="10189210"/>
              <wp:effectExtent l="0" t="0" r="21590" b="21590"/>
              <wp:wrapNone/>
              <wp:docPr id="267" name="Группа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68" name="Rectangle 70"/>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9" name="Line 71"/>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72"/>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73"/>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74"/>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75"/>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76"/>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77"/>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78"/>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79"/>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80"/>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Rectangle 81"/>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146D93" w14:textId="77777777" w:rsidR="00C169C8" w:rsidRDefault="00C169C8" w:rsidP="005B4E17">
                            <w:pPr>
                              <w:pStyle w:val="a8"/>
                              <w:jc w:val="center"/>
                              <w:rPr>
                                <w:sz w:val="18"/>
                              </w:rPr>
                            </w:pPr>
                            <w:r>
                              <w:rPr>
                                <w:sz w:val="18"/>
                              </w:rPr>
                              <w:t>Изм.</w:t>
                            </w:r>
                          </w:p>
                        </w:txbxContent>
                      </wps:txbx>
                      <wps:bodyPr rot="0" vert="horz" wrap="square" lIns="12700" tIns="12700" rIns="12700" bIns="12700" anchor="t" anchorCtr="0" upright="1">
                        <a:noAutofit/>
                      </wps:bodyPr>
                    </wps:wsp>
                    <wps:wsp>
                      <wps:cNvPr id="280" name="Rectangle 82"/>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FB6D1A" w14:textId="77777777" w:rsidR="00C169C8" w:rsidRDefault="00C169C8" w:rsidP="005B4E17">
                            <w:pPr>
                              <w:pStyle w:val="a8"/>
                              <w:jc w:val="center"/>
                              <w:rPr>
                                <w:sz w:val="18"/>
                              </w:rPr>
                            </w:pPr>
                            <w:r>
                              <w:rPr>
                                <w:sz w:val="18"/>
                              </w:rPr>
                              <w:t>Лист</w:t>
                            </w:r>
                          </w:p>
                        </w:txbxContent>
                      </wps:txbx>
                      <wps:bodyPr rot="0" vert="horz" wrap="square" lIns="12700" tIns="12700" rIns="12700" bIns="12700" anchor="t" anchorCtr="0" upright="1">
                        <a:noAutofit/>
                      </wps:bodyPr>
                    </wps:wsp>
                    <wps:wsp>
                      <wps:cNvPr id="281" name="Rectangle 83"/>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372E59" w14:textId="77777777" w:rsidR="00C169C8" w:rsidRDefault="00C169C8" w:rsidP="005B4E17">
                            <w:pPr>
                              <w:pStyle w:val="a8"/>
                              <w:jc w:val="center"/>
                              <w:rPr>
                                <w:sz w:val="18"/>
                              </w:rPr>
                            </w:pPr>
                            <w:r>
                              <w:rPr>
                                <w:sz w:val="18"/>
                              </w:rPr>
                              <w:t>№ докум.</w:t>
                            </w:r>
                          </w:p>
                        </w:txbxContent>
                      </wps:txbx>
                      <wps:bodyPr rot="0" vert="horz" wrap="square" lIns="12700" tIns="12700" rIns="12700" bIns="12700" anchor="t" anchorCtr="0" upright="1">
                        <a:noAutofit/>
                      </wps:bodyPr>
                    </wps:wsp>
                    <wps:wsp>
                      <wps:cNvPr id="282" name="Rectangle 84"/>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4D11B6" w14:textId="77777777" w:rsidR="00C169C8" w:rsidRDefault="00C169C8" w:rsidP="005B4E17">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283" name="Rectangle 85"/>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F9FF7" w14:textId="77777777" w:rsidR="00C169C8" w:rsidRDefault="00C169C8" w:rsidP="005B4E17">
                            <w:pPr>
                              <w:pStyle w:val="a8"/>
                              <w:jc w:val="center"/>
                              <w:rPr>
                                <w:sz w:val="18"/>
                              </w:rPr>
                            </w:pPr>
                            <w:r>
                              <w:rPr>
                                <w:sz w:val="18"/>
                              </w:rPr>
                              <w:t>Дата</w:t>
                            </w:r>
                          </w:p>
                        </w:txbxContent>
                      </wps:txbx>
                      <wps:bodyPr rot="0" vert="horz" wrap="square" lIns="12700" tIns="12700" rIns="12700" bIns="12700" anchor="t" anchorCtr="0" upright="1">
                        <a:noAutofit/>
                      </wps:bodyPr>
                    </wps:wsp>
                    <wps:wsp>
                      <wps:cNvPr id="284" name="Rectangle 86"/>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B8099B" w14:textId="77777777" w:rsidR="00C169C8" w:rsidRPr="008E1B9C" w:rsidRDefault="00C169C8" w:rsidP="005B4E17">
                            <w:pPr>
                              <w:pStyle w:val="a8"/>
                              <w:jc w:val="center"/>
                              <w:rPr>
                                <w:sz w:val="18"/>
                                <w:lang w:val="ru-RU"/>
                              </w:rPr>
                            </w:pPr>
                            <w:r>
                              <w:rPr>
                                <w:sz w:val="18"/>
                              </w:rPr>
                              <w:t>Лист</w:t>
                            </w:r>
                            <w:r>
                              <w:rPr>
                                <w:sz w:val="18"/>
                                <w:lang w:val="ru-RU"/>
                              </w:rPr>
                              <w:t>0</w:t>
                            </w:r>
                          </w:p>
                        </w:txbxContent>
                      </wps:txbx>
                      <wps:bodyPr rot="0" vert="horz" wrap="square" lIns="12700" tIns="12700" rIns="12700" bIns="12700" anchor="t" anchorCtr="0" upright="1">
                        <a:noAutofit/>
                      </wps:bodyPr>
                    </wps:wsp>
                    <wps:wsp>
                      <wps:cNvPr id="285" name="Rectangle 87"/>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8CFA8F" w14:textId="0B6C47FB" w:rsidR="00C169C8" w:rsidRPr="003F7B70" w:rsidRDefault="00C169C8" w:rsidP="005B4E17">
                            <w:pPr>
                              <w:pStyle w:val="a8"/>
                              <w:jc w:val="center"/>
                              <w:rPr>
                                <w:sz w:val="24"/>
                                <w:lang w:val="ru-RU"/>
                              </w:rPr>
                            </w:pPr>
                            <w:r>
                              <w:rPr>
                                <w:sz w:val="24"/>
                              </w:rPr>
                              <w:fldChar w:fldCharType="begin"/>
                            </w:r>
                            <w:r>
                              <w:rPr>
                                <w:sz w:val="24"/>
                              </w:rPr>
                              <w:instrText xml:space="preserve"> PAGE  \* LOWER </w:instrText>
                            </w:r>
                            <w:r>
                              <w:rPr>
                                <w:sz w:val="24"/>
                              </w:rPr>
                              <w:fldChar w:fldCharType="separate"/>
                            </w:r>
                            <w:r w:rsidR="00500EDB">
                              <w:rPr>
                                <w:noProof/>
                                <w:sz w:val="24"/>
                              </w:rPr>
                              <w:t>13</w:t>
                            </w:r>
                            <w:r>
                              <w:rPr>
                                <w:sz w:val="24"/>
                              </w:rPr>
                              <w:fldChar w:fldCharType="end"/>
                            </w:r>
                          </w:p>
                        </w:txbxContent>
                      </wps:txbx>
                      <wps:bodyPr rot="0" vert="horz" wrap="square" lIns="12700" tIns="12700" rIns="12700" bIns="12700" anchor="t" anchorCtr="0" upright="1">
                        <a:noAutofit/>
                      </wps:bodyPr>
                    </wps:wsp>
                    <wps:wsp>
                      <wps:cNvPr id="286" name="Rectangle 88"/>
                      <wps:cNvSpPr>
                        <a:spLocks noChangeArrowheads="1"/>
                      </wps:cNvSpPr>
                      <wps:spPr bwMode="auto">
                        <a:xfrm>
                          <a:off x="7745" y="19221"/>
                          <a:ext cx="11075" cy="57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927B2A" w14:textId="427CF30D" w:rsidR="00C169C8" w:rsidRPr="00336B6C" w:rsidRDefault="001930A3" w:rsidP="005B4E17">
                            <w:pPr>
                              <w:pStyle w:val="a8"/>
                              <w:jc w:val="center"/>
                              <w:rPr>
                                <w:sz w:val="40"/>
                                <w:szCs w:val="40"/>
                              </w:rPr>
                            </w:pPr>
                            <w:r w:rsidRPr="003D4FF9">
                              <w:rPr>
                                <w:rFonts w:ascii="Arial" w:hAnsi="Arial" w:cs="Arial"/>
                                <w:sz w:val="40"/>
                                <w:highlight w:val="yellow"/>
                                <w:lang w:val="ru-RU"/>
                              </w:rPr>
                              <w:t>09.03.04</w:t>
                            </w:r>
                            <w:r w:rsidRPr="003D4FF9">
                              <w:rPr>
                                <w:rFonts w:ascii="Arial" w:hAnsi="Arial" w:cs="Arial"/>
                                <w:sz w:val="40"/>
                                <w:lang w:val="ru-RU"/>
                              </w:rPr>
                              <w:t>.</w:t>
                            </w:r>
                            <w:r w:rsidRPr="003D4FF9">
                              <w:rPr>
                                <w:rFonts w:ascii="Arial" w:hAnsi="Arial" w:cs="Arial"/>
                                <w:sz w:val="40"/>
                                <w:highlight w:val="yellow"/>
                                <w:lang w:val="ru-RU"/>
                              </w:rPr>
                              <w:t>ХХ</w:t>
                            </w:r>
                            <w:r w:rsidRPr="003D4FF9">
                              <w:rPr>
                                <w:rFonts w:ascii="Arial" w:hAnsi="Arial" w:cs="Arial"/>
                                <w:sz w:val="40"/>
                                <w:lang w:val="ru-RU"/>
                              </w:rPr>
                              <w:t>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59D0B" id="Группа 267" o:spid="_x0000_s1026" style="position:absolute;left:0;text-align:left;margin-left:0;margin-top:19.85pt;width:518.8pt;height:802.3pt;z-index:251739136;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" o:allowincell="f">
              <v:rect id="Rectangle 7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" filled="f" strokeweight="2pt"/>
              <v:line id="Line 71"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72"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73"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74"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75"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76"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DWxAAAANwAAAAPAAAAZHJzL2Rvd25yZXYueG1sRI9Ba8JA&#10;FITvQv/D8gq96aah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JhrMNbEAAAA3AAAAA8A&#10;AAAAAAAAAAAAAAAABwIAAGRycy9kb3ducmV2LnhtbFBLBQYAAAAAAwADALcAAAD4AgAAAAA=&#10;" strokeweight="2pt"/>
              <v:line id="Line 77"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7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" strokeweight="1pt"/>
              <v:line id="Line 7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" strokeweight="2pt"/>
              <v:line id="Line 80"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" strokeweight="1pt"/>
              <v:rect id="Rectangle 81"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16146D93" w14:textId="77777777" w:rsidR="00C169C8" w:rsidRDefault="00C169C8" w:rsidP="005B4E17">
                      <w:pPr>
                        <w:pStyle w:val="a8"/>
                        <w:jc w:val="center"/>
                        <w:rPr>
                          <w:sz w:val="18"/>
                        </w:rPr>
                      </w:pPr>
                      <w:r>
                        <w:rPr>
                          <w:sz w:val="18"/>
                        </w:rPr>
                        <w:t>Изм.</w:t>
                      </w:r>
                    </w:p>
                  </w:txbxContent>
                </v:textbox>
              </v:rect>
              <v:rect id="Rectangle 82"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5EFB6D1A" w14:textId="77777777" w:rsidR="00C169C8" w:rsidRDefault="00C169C8" w:rsidP="005B4E17">
                      <w:pPr>
                        <w:pStyle w:val="a8"/>
                        <w:jc w:val="center"/>
                        <w:rPr>
                          <w:sz w:val="18"/>
                        </w:rPr>
                      </w:pPr>
                      <w:r>
                        <w:rPr>
                          <w:sz w:val="18"/>
                        </w:rPr>
                        <w:t>Лист</w:t>
                      </w:r>
                    </w:p>
                  </w:txbxContent>
                </v:textbox>
              </v:rect>
              <v:rect id="Rectangle 83"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14:paraId="76372E59" w14:textId="77777777" w:rsidR="00C169C8" w:rsidRDefault="00C169C8" w:rsidP="005B4E17">
                      <w:pPr>
                        <w:pStyle w:val="a8"/>
                        <w:jc w:val="center"/>
                        <w:rPr>
                          <w:sz w:val="18"/>
                        </w:rPr>
                      </w:pPr>
                      <w:r>
                        <w:rPr>
                          <w:sz w:val="18"/>
                        </w:rPr>
                        <w:t>№ докум.</w:t>
                      </w:r>
                    </w:p>
                  </w:txbxContent>
                </v:textbox>
              </v:rect>
              <v:rect id="Rectangle 84"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3A4D11B6" w14:textId="77777777" w:rsidR="00C169C8" w:rsidRDefault="00C169C8" w:rsidP="005B4E17">
                      <w:pPr>
                        <w:pStyle w:val="a8"/>
                        <w:jc w:val="center"/>
                        <w:rPr>
                          <w:sz w:val="18"/>
                        </w:rPr>
                      </w:pPr>
                      <w:r>
                        <w:rPr>
                          <w:sz w:val="18"/>
                        </w:rPr>
                        <w:t>Подпись</w:t>
                      </w:r>
                    </w:p>
                  </w:txbxContent>
                </v:textbox>
              </v:rect>
              <v:rect id="Rectangle 85"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460F9FF7" w14:textId="77777777" w:rsidR="00C169C8" w:rsidRDefault="00C169C8" w:rsidP="005B4E17">
                      <w:pPr>
                        <w:pStyle w:val="a8"/>
                        <w:jc w:val="center"/>
                        <w:rPr>
                          <w:sz w:val="18"/>
                        </w:rPr>
                      </w:pPr>
                      <w:r>
                        <w:rPr>
                          <w:sz w:val="18"/>
                        </w:rPr>
                        <w:t>Дата</w:t>
                      </w:r>
                    </w:p>
                  </w:txbxContent>
                </v:textbox>
              </v:rect>
              <v:rect id="Rectangle 86"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" filled="f" stroked="f" strokeweight=".25pt">
                <v:textbox inset="1pt,1pt,1pt,1pt">
                  <w:txbxContent>
                    <w:p w14:paraId="0CB8099B" w14:textId="77777777" w:rsidR="00C169C8" w:rsidRPr="008E1B9C" w:rsidRDefault="00C169C8" w:rsidP="005B4E17">
                      <w:pPr>
                        <w:pStyle w:val="a8"/>
                        <w:jc w:val="center"/>
                        <w:rPr>
                          <w:sz w:val="18"/>
                          <w:lang w:val="ru-RU"/>
                        </w:rPr>
                      </w:pPr>
                      <w:r>
                        <w:rPr>
                          <w:sz w:val="18"/>
                        </w:rPr>
                        <w:t>Лист</w:t>
                      </w:r>
                      <w:r>
                        <w:rPr>
                          <w:sz w:val="18"/>
                          <w:lang w:val="ru-RU"/>
                        </w:rPr>
                        <w:t>0</w:t>
                      </w:r>
                    </w:p>
                  </w:txbxContent>
                </v:textbox>
              </v:rect>
              <v:rect id="Rectangle 87"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" filled="f" stroked="f" strokeweight=".25pt">
                <v:textbox inset="1pt,1pt,1pt,1pt">
                  <w:txbxContent>
                    <w:p w14:paraId="5E8CFA8F" w14:textId="0B6C47FB" w:rsidR="00C169C8" w:rsidRPr="003F7B70" w:rsidRDefault="00C169C8" w:rsidP="005B4E17">
                      <w:pPr>
                        <w:pStyle w:val="a8"/>
                        <w:jc w:val="center"/>
                        <w:rPr>
                          <w:sz w:val="24"/>
                          <w:lang w:val="ru-RU"/>
                        </w:rPr>
                      </w:pPr>
                      <w:r>
                        <w:rPr>
                          <w:sz w:val="24"/>
                        </w:rPr>
                        <w:fldChar w:fldCharType="begin"/>
                      </w:r>
                      <w:r>
                        <w:rPr>
                          <w:sz w:val="24"/>
                        </w:rPr>
                        <w:instrText xml:space="preserve"> PAGE  \* LOWER </w:instrText>
                      </w:r>
                      <w:r>
                        <w:rPr>
                          <w:sz w:val="24"/>
                        </w:rPr>
                        <w:fldChar w:fldCharType="separate"/>
                      </w:r>
                      <w:r w:rsidR="00500EDB">
                        <w:rPr>
                          <w:noProof/>
                          <w:sz w:val="24"/>
                        </w:rPr>
                        <w:t>13</w:t>
                      </w:r>
                      <w:r>
                        <w:rPr>
                          <w:sz w:val="24"/>
                        </w:rPr>
                        <w:fldChar w:fldCharType="end"/>
                      </w:r>
                    </w:p>
                  </w:txbxContent>
                </v:textbox>
              </v:rect>
              <v:rect id="Rectangle 88" o:spid="_x0000_s1045" style="position:absolute;left:7745;top:19221;width:11075;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" filled="f" stroked="f" strokeweight=".25pt">
                <v:textbox inset="1pt,1pt,1pt,1pt">
                  <w:txbxContent>
                    <w:p w14:paraId="44927B2A" w14:textId="427CF30D" w:rsidR="00C169C8" w:rsidRPr="00336B6C" w:rsidRDefault="001930A3" w:rsidP="005B4E17">
                      <w:pPr>
                        <w:pStyle w:val="a8"/>
                        <w:jc w:val="center"/>
                        <w:rPr>
                          <w:sz w:val="40"/>
                          <w:szCs w:val="40"/>
                        </w:rPr>
                      </w:pPr>
                      <w:r w:rsidRPr="003D4FF9">
                        <w:rPr>
                          <w:rFonts w:ascii="Arial" w:hAnsi="Arial" w:cs="Arial"/>
                          <w:sz w:val="40"/>
                          <w:highlight w:val="yellow"/>
                          <w:lang w:val="ru-RU"/>
                        </w:rPr>
                        <w:t>09.03.04</w:t>
                      </w:r>
                      <w:r w:rsidRPr="003D4FF9">
                        <w:rPr>
                          <w:rFonts w:ascii="Arial" w:hAnsi="Arial" w:cs="Arial"/>
                          <w:sz w:val="40"/>
                          <w:lang w:val="ru-RU"/>
                        </w:rPr>
                        <w:t>.</w:t>
                      </w:r>
                      <w:r w:rsidRPr="003D4FF9">
                        <w:rPr>
                          <w:rFonts w:ascii="Arial" w:hAnsi="Arial" w:cs="Arial"/>
                          <w:sz w:val="40"/>
                          <w:highlight w:val="yellow"/>
                          <w:lang w:val="ru-RU"/>
                        </w:rPr>
                        <w:t>ХХ</w:t>
                      </w:r>
                      <w:r w:rsidRPr="003D4FF9">
                        <w:rPr>
                          <w:rFonts w:ascii="Arial" w:hAnsi="Arial" w:cs="Arial"/>
                          <w:sz w:val="40"/>
                          <w:lang w:val="ru-RU"/>
                        </w:rPr>
                        <w:t>0000.000 ПЗ</w:t>
                      </w:r>
                    </w:p>
                  </w:txbxContent>
                </v:textbox>
              </v:rect>
              <w10:wrap anchorx="margin"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97A4" w14:textId="77DCAD22" w:rsidR="00A2581F" w:rsidRDefault="00A2581F" w:rsidP="00A2581F">
    <w:pPr>
      <w:pStyle w:val="a6"/>
      <w:ind w:firstLine="0"/>
    </w:pPr>
  </w:p>
  <w:p w14:paraId="2BA4DDA7" w14:textId="77777777" w:rsidR="00A2581F" w:rsidRDefault="00A2581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D236" w14:textId="77777777" w:rsidR="00EA07F2" w:rsidRDefault="00EA07F2" w:rsidP="00027AF6">
      <w:r>
        <w:separator/>
      </w:r>
    </w:p>
  </w:footnote>
  <w:footnote w:type="continuationSeparator" w:id="0">
    <w:p w14:paraId="1AF8F8C5" w14:textId="77777777" w:rsidR="00EA07F2" w:rsidRDefault="00EA07F2" w:rsidP="00027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EFC3" w14:textId="67EAE676" w:rsidR="00C4130F" w:rsidRDefault="00C4130F">
    <w:pPr>
      <w:pStyle w:val="a6"/>
    </w:pPr>
    <w:r>
      <w:rPr>
        <w:noProof/>
        <w:sz w:val="20"/>
      </w:rPr>
      <mc:AlternateContent>
        <mc:Choice Requires="wpg">
          <w:drawing>
            <wp:anchor distT="0" distB="0" distL="114300" distR="114300" simplePos="0" relativeHeight="251741184" behindDoc="0" locked="0" layoutInCell="0" allowOverlap="1" wp14:anchorId="29C73084" wp14:editId="1E8173E0">
              <wp:simplePos x="0" y="0"/>
              <wp:positionH relativeFrom="page">
                <wp:posOffset>746760</wp:posOffset>
              </wp:positionH>
              <wp:positionV relativeFrom="page">
                <wp:posOffset>259080</wp:posOffset>
              </wp:positionV>
              <wp:extent cx="6588760" cy="10343515"/>
              <wp:effectExtent l="0" t="0" r="21590" b="635"/>
              <wp:wrapNone/>
              <wp:docPr id="287" name="Группа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343515"/>
                        <a:chOff x="0" y="0"/>
                        <a:chExt cx="20000" cy="20303"/>
                      </a:xfrm>
                    </wpg:grpSpPr>
                    <wps:wsp>
                      <wps:cNvPr id="3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B79425" w14:textId="77777777" w:rsidR="00A2581F" w:rsidRDefault="00A2581F" w:rsidP="00A2581F">
                            <w:pPr>
                              <w:pStyle w:val="a8"/>
                              <w:jc w:val="center"/>
                              <w:rPr>
                                <w:sz w:val="18"/>
                              </w:rPr>
                            </w:pPr>
                            <w:r>
                              <w:rPr>
                                <w:sz w:val="18"/>
                              </w:rPr>
                              <w:t>Изм.</w:t>
                            </w:r>
                          </w:p>
                        </w:txbxContent>
                      </wps:txbx>
                      <wps:bodyPr rot="0" vert="horz" wrap="square" lIns="12700" tIns="12700" rIns="12700" bIns="12700" anchor="t" anchorCtr="0" upright="1">
                        <a:noAutofit/>
                      </wps:bodyPr>
                    </wps:wsp>
                    <wps:wsp>
                      <wps:cNvPr id="4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BB0C6F" w14:textId="77777777" w:rsidR="00A2581F" w:rsidRDefault="00A2581F" w:rsidP="00A2581F">
                            <w:pPr>
                              <w:pStyle w:val="a8"/>
                              <w:jc w:val="center"/>
                              <w:rPr>
                                <w:sz w:val="18"/>
                              </w:rPr>
                            </w:pPr>
                            <w:r>
                              <w:rPr>
                                <w:sz w:val="18"/>
                              </w:rPr>
                              <w:t>Лист</w:t>
                            </w:r>
                          </w:p>
                        </w:txbxContent>
                      </wps:txbx>
                      <wps:bodyPr rot="0" vert="horz" wrap="square" lIns="12700" tIns="12700" rIns="12700" bIns="12700" anchor="t" anchorCtr="0" upright="1">
                        <a:noAutofit/>
                      </wps:bodyPr>
                    </wps:wsp>
                    <wps:wsp>
                      <wps:cNvPr id="4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D8D29F" w14:textId="77777777" w:rsidR="00A2581F" w:rsidRDefault="00A2581F" w:rsidP="00A2581F">
                            <w:pPr>
                              <w:pStyle w:val="a8"/>
                              <w:jc w:val="center"/>
                              <w:rPr>
                                <w:sz w:val="18"/>
                              </w:rPr>
                            </w:pPr>
                            <w:r>
                              <w:rPr>
                                <w:sz w:val="18"/>
                              </w:rPr>
                              <w:t>№ докум.</w:t>
                            </w:r>
                          </w:p>
                        </w:txbxContent>
                      </wps:txbx>
                      <wps:bodyPr rot="0" vert="horz" wrap="square" lIns="12700" tIns="12700" rIns="12700" bIns="12700" anchor="t" anchorCtr="0" upright="1">
                        <a:noAutofit/>
                      </wps:bodyPr>
                    </wps:wsp>
                    <wps:wsp>
                      <wps:cNvPr id="4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14F581" w14:textId="77777777" w:rsidR="00A2581F" w:rsidRDefault="00A2581F" w:rsidP="00A2581F">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4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1B243D" w14:textId="77777777" w:rsidR="00A2581F" w:rsidRDefault="00A2581F" w:rsidP="00A2581F">
                            <w:pPr>
                              <w:pStyle w:val="a8"/>
                              <w:jc w:val="center"/>
                              <w:rPr>
                                <w:sz w:val="18"/>
                              </w:rPr>
                            </w:pPr>
                            <w:r>
                              <w:rPr>
                                <w:sz w:val="18"/>
                              </w:rPr>
                              <w:t>Дата</w:t>
                            </w:r>
                          </w:p>
                        </w:txbxContent>
                      </wps:txbx>
                      <wps:bodyPr rot="0" vert="horz" wrap="square" lIns="12700" tIns="12700" rIns="12700" bIns="12700" anchor="t" anchorCtr="0" upright="1">
                        <a:noAutofit/>
                      </wps:bodyPr>
                    </wps:wsp>
                    <wps:wsp>
                      <wps:cNvPr id="4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4A11D9" w14:textId="77777777" w:rsidR="00A2581F" w:rsidRDefault="00A2581F" w:rsidP="00A2581F">
                            <w:pPr>
                              <w:pStyle w:val="a8"/>
                              <w:jc w:val="center"/>
                              <w:rPr>
                                <w:sz w:val="18"/>
                              </w:rPr>
                            </w:pPr>
                            <w:r>
                              <w:rPr>
                                <w:sz w:val="18"/>
                              </w:rPr>
                              <w:t>Лист</w:t>
                            </w:r>
                          </w:p>
                        </w:txbxContent>
                      </wps:txbx>
                      <wps:bodyPr rot="0" vert="horz" wrap="square" lIns="12700" tIns="12700" rIns="12700" bIns="12700" anchor="t" anchorCtr="0" upright="1">
                        <a:noAutofit/>
                      </wps:bodyPr>
                    </wps:wsp>
                    <wps:wsp>
                      <wps:cNvPr id="4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B9BEE" w14:textId="77777777" w:rsidR="00A2581F" w:rsidRPr="00A76969" w:rsidRDefault="00A2581F" w:rsidP="00A2581F">
                            <w:pPr>
                              <w:pStyle w:val="a8"/>
                              <w:jc w:val="center"/>
                              <w:rPr>
                                <w:sz w:val="18"/>
                                <w:lang w:val="ru-RU"/>
                              </w:rPr>
                            </w:pPr>
                            <w:r>
                              <w:rPr>
                                <w:sz w:val="18"/>
                                <w:lang w:val="ru-RU"/>
                              </w:rPr>
                              <w:t>4</w:t>
                            </w:r>
                          </w:p>
                        </w:txbxContent>
                      </wps:txbx>
                      <wps:bodyPr rot="0" vert="horz" wrap="square" lIns="12700" tIns="12700" rIns="12700" bIns="12700" anchor="t" anchorCtr="0" upright="1">
                        <a:noAutofit/>
                      </wps:bodyPr>
                    </wps:wsp>
                    <wps:wsp>
                      <wps:cNvPr id="645" name="Rectangle 19"/>
                      <wps:cNvSpPr>
                        <a:spLocks noChangeArrowheads="1"/>
                      </wps:cNvSpPr>
                      <wps:spPr bwMode="auto">
                        <a:xfrm>
                          <a:off x="7760" y="17481"/>
                          <a:ext cx="12159" cy="6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B9DB17" w14:textId="37383522" w:rsidR="00A2581F" w:rsidRPr="009A0CCD" w:rsidRDefault="00C4130F" w:rsidP="00A2581F">
                            <w:pPr>
                              <w:pStyle w:val="a8"/>
                              <w:jc w:val="center"/>
                              <w:rPr>
                                <w:rFonts w:ascii="Arial" w:hAnsi="Arial" w:cs="Arial"/>
                                <w:sz w:val="40"/>
                                <w:lang w:val="ru-RU"/>
                              </w:rPr>
                            </w:pPr>
                            <w:r w:rsidRPr="00C4130F">
                              <w:rPr>
                                <w:rFonts w:ascii="Arial" w:hAnsi="Arial" w:cs="Arial"/>
                                <w:sz w:val="40"/>
                                <w:highlight w:val="yellow"/>
                                <w:lang w:val="ru-RU"/>
                              </w:rPr>
                              <w:t>09.03.04</w:t>
                            </w:r>
                            <w:r w:rsidR="00A2581F" w:rsidRPr="00C4130F">
                              <w:rPr>
                                <w:rFonts w:ascii="Arial" w:hAnsi="Arial" w:cs="Arial"/>
                                <w:sz w:val="40"/>
                                <w:highlight w:val="yellow"/>
                                <w:lang w:val="ru-RU"/>
                              </w:rPr>
                              <w:t>.</w:t>
                            </w:r>
                            <w:r w:rsidRPr="00C4130F">
                              <w:rPr>
                                <w:rFonts w:ascii="Arial" w:hAnsi="Arial" w:cs="Arial"/>
                                <w:sz w:val="40"/>
                                <w:highlight w:val="yellow"/>
                                <w:lang w:val="en-US"/>
                              </w:rPr>
                              <w:t>XX</w:t>
                            </w:r>
                            <w:r w:rsidR="00A2581F" w:rsidRPr="009A0CCD">
                              <w:rPr>
                                <w:rFonts w:ascii="Arial" w:hAnsi="Arial" w:cs="Arial"/>
                                <w:sz w:val="40"/>
                                <w:lang w:val="ru-RU"/>
                              </w:rPr>
                              <w:t>0000.000 ПЗ</w:t>
                            </w:r>
                          </w:p>
                          <w:p w14:paraId="6A16F544" w14:textId="77777777" w:rsidR="00A2581F" w:rsidRDefault="00A2581F" w:rsidP="00A2581F">
                            <w:pPr>
                              <w:pStyle w:val="a8"/>
                              <w:jc w:val="center"/>
                              <w:rPr>
                                <w:rFonts w:ascii="Journal" w:hAnsi="Journal"/>
                                <w:lang w:val="ru-RU"/>
                              </w:rPr>
                            </w:pPr>
                          </w:p>
                        </w:txbxContent>
                      </wps:txbx>
                      <wps:bodyPr rot="0" vert="horz" wrap="square" lIns="12700" tIns="12700" rIns="12700" bIns="12700" anchor="t" anchorCtr="0" upright="1">
                        <a:noAutofit/>
                      </wps:bodyPr>
                    </wps:wsp>
                    <wps:wsp>
                      <wps:cNvPr id="646"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7"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8"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9"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0"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51" name="Group 25"/>
                      <wpg:cNvGrpSpPr>
                        <a:grpSpLocks/>
                      </wpg:cNvGrpSpPr>
                      <wpg:grpSpPr bwMode="auto">
                        <a:xfrm>
                          <a:off x="39" y="18267"/>
                          <a:ext cx="4801" cy="310"/>
                          <a:chOff x="0" y="0"/>
                          <a:chExt cx="19999" cy="20000"/>
                        </a:xfrm>
                      </wpg:grpSpPr>
                      <wps:wsp>
                        <wps:cNvPr id="652"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CC31E9" w14:textId="77777777" w:rsidR="00A2581F" w:rsidRDefault="00A2581F" w:rsidP="00A2581F">
                              <w:pPr>
                                <w:pStyle w:val="a8"/>
                                <w:rPr>
                                  <w:sz w:val="18"/>
                                </w:rPr>
                              </w:pPr>
                              <w:r>
                                <w:rPr>
                                  <w:sz w:val="18"/>
                                </w:rPr>
                                <w:t xml:space="preserve"> Разраб.</w:t>
                              </w:r>
                            </w:p>
                          </w:txbxContent>
                        </wps:txbx>
                        <wps:bodyPr rot="0" vert="horz" wrap="square" lIns="12700" tIns="12700" rIns="12700" bIns="12700" anchor="t" anchorCtr="0" upright="1">
                          <a:noAutofit/>
                        </wps:bodyPr>
                      </wps:wsp>
                      <wps:wsp>
                        <wps:cNvPr id="653"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A362F3" w14:textId="77777777" w:rsidR="00A2581F" w:rsidRPr="009F6A82" w:rsidRDefault="00A2581F" w:rsidP="00A2581F">
                              <w:pPr>
                                <w:pStyle w:val="a8"/>
                                <w:rPr>
                                  <w:sz w:val="18"/>
                                  <w:lang w:val="ru-RU"/>
                                </w:rPr>
                              </w:pPr>
                              <w:r>
                                <w:rPr>
                                  <w:spacing w:val="-2"/>
                                  <w:sz w:val="16"/>
                                  <w:szCs w:val="18"/>
                                  <w:lang w:val="ru-RU"/>
                                </w:rPr>
                                <w:t>Кушнарева А.Е.</w:t>
                              </w:r>
                            </w:p>
                          </w:txbxContent>
                        </wps:txbx>
                        <wps:bodyPr rot="0" vert="horz" wrap="square" lIns="12700" tIns="12700" rIns="12700" bIns="12700" anchor="t" anchorCtr="0" upright="1">
                          <a:noAutofit/>
                        </wps:bodyPr>
                      </wps:wsp>
                    </wpg:grpSp>
                    <wpg:grpSp>
                      <wpg:cNvPr id="654" name="Group 28"/>
                      <wpg:cNvGrpSpPr>
                        <a:grpSpLocks/>
                      </wpg:cNvGrpSpPr>
                      <wpg:grpSpPr bwMode="auto">
                        <a:xfrm>
                          <a:off x="39" y="18614"/>
                          <a:ext cx="4801" cy="309"/>
                          <a:chOff x="0" y="0"/>
                          <a:chExt cx="19999" cy="20000"/>
                        </a:xfrm>
                      </wpg:grpSpPr>
                      <wps:wsp>
                        <wps:cNvPr id="655"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180408" w14:textId="77777777" w:rsidR="00A2581F" w:rsidRDefault="00A2581F" w:rsidP="00A2581F">
                              <w:pPr>
                                <w:pStyle w:val="a8"/>
                                <w:rPr>
                                  <w:sz w:val="18"/>
                                </w:rPr>
                              </w:pPr>
                              <w:r>
                                <w:rPr>
                                  <w:sz w:val="18"/>
                                </w:rPr>
                                <w:t xml:space="preserve"> Провер.</w:t>
                              </w:r>
                            </w:p>
                          </w:txbxContent>
                        </wps:txbx>
                        <wps:bodyPr rot="0" vert="horz" wrap="square" lIns="12700" tIns="12700" rIns="12700" bIns="12700" anchor="t" anchorCtr="0" upright="1">
                          <a:noAutofit/>
                        </wps:bodyPr>
                      </wps:wsp>
                      <wps:wsp>
                        <wps:cNvPr id="656"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5F7535" w14:textId="77777777" w:rsidR="00A2581F" w:rsidRPr="00DB21E2" w:rsidRDefault="00A2581F" w:rsidP="00A2581F">
                              <w:pPr>
                                <w:pStyle w:val="a8"/>
                                <w:rPr>
                                  <w:sz w:val="16"/>
                                  <w:szCs w:val="22"/>
                                  <w:lang w:val="ru-RU"/>
                                </w:rPr>
                              </w:pPr>
                              <w:r>
                                <w:rPr>
                                  <w:sz w:val="16"/>
                                  <w:szCs w:val="22"/>
                                  <w:lang w:val="ru-RU"/>
                                </w:rPr>
                                <w:t>Кобак В.Г.</w:t>
                              </w:r>
                            </w:p>
                          </w:txbxContent>
                        </wps:txbx>
                        <wps:bodyPr rot="0" vert="horz" wrap="square" lIns="12700" tIns="12700" rIns="12700" bIns="12700" anchor="t" anchorCtr="0" upright="1">
                          <a:noAutofit/>
                        </wps:bodyPr>
                      </wps:wsp>
                    </wpg:grpSp>
                    <wpg:grpSp>
                      <wpg:cNvPr id="657" name="Group 34"/>
                      <wpg:cNvGrpSpPr>
                        <a:grpSpLocks/>
                      </wpg:cNvGrpSpPr>
                      <wpg:grpSpPr bwMode="auto">
                        <a:xfrm>
                          <a:off x="39" y="19314"/>
                          <a:ext cx="4801" cy="310"/>
                          <a:chOff x="2" y="-22"/>
                          <a:chExt cx="19997" cy="20022"/>
                        </a:xfrm>
                      </wpg:grpSpPr>
                      <wps:wsp>
                        <wps:cNvPr id="658" name="Rectangle 35"/>
                        <wps:cNvSpPr>
                          <a:spLocks noChangeArrowheads="1"/>
                        </wps:cNvSpPr>
                        <wps:spPr bwMode="auto">
                          <a:xfrm>
                            <a:off x="2" y="-22"/>
                            <a:ext cx="8855" cy="200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2044F9" w14:textId="77777777" w:rsidR="00A2581F" w:rsidRPr="00A2719F" w:rsidRDefault="00A2581F" w:rsidP="00A2581F">
                              <w:pPr>
                                <w:pStyle w:val="a8"/>
                                <w:rPr>
                                  <w:sz w:val="18"/>
                                  <w:lang w:val="ru-RU"/>
                                </w:rPr>
                              </w:pPr>
                              <w:r>
                                <w:rPr>
                                  <w:sz w:val="18"/>
                                  <w:lang w:val="ru-RU"/>
                                </w:rPr>
                                <w:t>Н. контр</w:t>
                              </w:r>
                            </w:p>
                          </w:txbxContent>
                        </wps:txbx>
                        <wps:bodyPr rot="0" vert="horz" wrap="square" lIns="12700" tIns="12700" rIns="12700" bIns="12700" anchor="t" anchorCtr="0" upright="1">
                          <a:noAutofit/>
                        </wps:bodyPr>
                      </wps:wsp>
                      <wps:wsp>
                        <wps:cNvPr id="659"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02F2AD" w14:textId="77777777" w:rsidR="00A2581F" w:rsidRPr="00297755" w:rsidRDefault="00A2581F" w:rsidP="00A2581F">
                              <w:pPr>
                                <w:pStyle w:val="a8"/>
                                <w:rPr>
                                  <w:sz w:val="16"/>
                                  <w:lang w:val="ru-RU"/>
                                </w:rPr>
                              </w:pPr>
                              <w:r>
                                <w:rPr>
                                  <w:sz w:val="16"/>
                                  <w:lang w:val="ru-RU"/>
                                </w:rPr>
                                <w:t>Ляхницкая О.В.</w:t>
                              </w:r>
                            </w:p>
                          </w:txbxContent>
                        </wps:txbx>
                        <wps:bodyPr rot="0" vert="horz" wrap="square" lIns="12700" tIns="12700" rIns="12700" bIns="12700" anchor="t" anchorCtr="0" upright="1">
                          <a:noAutofit/>
                        </wps:bodyPr>
                      </wps:wsp>
                    </wpg:grpSp>
                    <wpg:grpSp>
                      <wpg:cNvPr id="660" name="Group 37"/>
                      <wpg:cNvGrpSpPr>
                        <a:grpSpLocks/>
                      </wpg:cNvGrpSpPr>
                      <wpg:grpSpPr bwMode="auto">
                        <a:xfrm>
                          <a:off x="39" y="19660"/>
                          <a:ext cx="4801" cy="309"/>
                          <a:chOff x="0" y="0"/>
                          <a:chExt cx="19999" cy="20000"/>
                        </a:xfrm>
                      </wpg:grpSpPr>
                      <wps:wsp>
                        <wps:cNvPr id="661"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24B82E" w14:textId="77777777" w:rsidR="00A2581F" w:rsidRPr="0086219D" w:rsidRDefault="00A2581F" w:rsidP="00A2581F">
                              <w:pPr>
                                <w:pStyle w:val="a8"/>
                                <w:rPr>
                                  <w:sz w:val="18"/>
                                  <w:lang w:val="ru-RU"/>
                                </w:rPr>
                              </w:pPr>
                              <w:r>
                                <w:rPr>
                                  <w:sz w:val="18"/>
                                  <w:lang w:val="ru-RU"/>
                                </w:rPr>
                                <w:t>Утвердил</w:t>
                              </w:r>
                            </w:p>
                          </w:txbxContent>
                        </wps:txbx>
                        <wps:bodyPr rot="0" vert="horz" wrap="square" lIns="12700" tIns="12700" rIns="12700" bIns="12700" anchor="t" anchorCtr="0" upright="1">
                          <a:noAutofit/>
                        </wps:bodyPr>
                      </wps:wsp>
                      <wps:wsp>
                        <wps:cNvPr id="662"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BA94AE" w14:textId="77777777" w:rsidR="00A2581F" w:rsidRPr="002F34A1" w:rsidRDefault="00A2581F" w:rsidP="00A2581F">
                              <w:pPr>
                                <w:pStyle w:val="a8"/>
                                <w:rPr>
                                  <w:sz w:val="16"/>
                                  <w:szCs w:val="22"/>
                                  <w:lang w:val="ru-RU"/>
                                </w:rPr>
                              </w:pPr>
                              <w:r w:rsidRPr="002F34A1">
                                <w:rPr>
                                  <w:sz w:val="16"/>
                                  <w:szCs w:val="22"/>
                                  <w:lang w:val="ru-RU"/>
                                </w:rPr>
                                <w:t>Долгов В.В.</w:t>
                              </w:r>
                            </w:p>
                          </w:txbxContent>
                        </wps:txbx>
                        <wps:bodyPr rot="0" vert="horz" wrap="square" lIns="12700" tIns="12700" rIns="12700" bIns="12700" anchor="t" anchorCtr="0" upright="1">
                          <a:noAutofit/>
                        </wps:bodyPr>
                      </wps:wsp>
                    </wpg:grpSp>
                    <wps:wsp>
                      <wps:cNvPr id="663"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4"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E69422" w14:textId="3322CECC" w:rsidR="00A2581F" w:rsidRPr="00571182" w:rsidRDefault="00571182" w:rsidP="00A2581F">
                            <w:pPr>
                              <w:pStyle w:val="a8"/>
                              <w:jc w:val="center"/>
                              <w:rPr>
                                <w:color w:val="000000"/>
                                <w:sz w:val="20"/>
                                <w:lang w:val="ru-RU"/>
                              </w:rPr>
                            </w:pPr>
                            <w:r w:rsidRPr="00AC1B89">
                              <w:rPr>
                                <w:color w:val="000000"/>
                                <w:sz w:val="20"/>
                                <w:highlight w:val="yellow"/>
                                <w:lang w:val="ru-RU"/>
                              </w:rPr>
                              <w:t>Тема диплома из приказа</w:t>
                            </w:r>
                          </w:p>
                          <w:p w14:paraId="61CD8350" w14:textId="77777777" w:rsidR="00A2581F" w:rsidRPr="003B2F6D" w:rsidRDefault="00A2581F" w:rsidP="00A2581F">
                            <w:pPr>
                              <w:pStyle w:val="a8"/>
                              <w:jc w:val="center"/>
                              <w:rPr>
                                <w:sz w:val="20"/>
                                <w:lang w:val="ru-RU"/>
                              </w:rPr>
                            </w:pPr>
                          </w:p>
                        </w:txbxContent>
                      </wps:txbx>
                      <wps:bodyPr rot="0" vert="horz" wrap="square" lIns="12700" tIns="12700" rIns="12700" bIns="12700" anchor="ctr" anchorCtr="0" upright="1">
                        <a:noAutofit/>
                      </wps:bodyPr>
                    </wps:wsp>
                    <wps:wsp>
                      <wps:cNvPr id="665"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6"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7"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8"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337F49" w14:textId="77777777" w:rsidR="00A2581F" w:rsidRDefault="00A2581F" w:rsidP="00A2581F">
                            <w:pPr>
                              <w:pStyle w:val="a8"/>
                              <w:jc w:val="center"/>
                              <w:rPr>
                                <w:sz w:val="18"/>
                              </w:rPr>
                            </w:pPr>
                            <w:r>
                              <w:rPr>
                                <w:sz w:val="18"/>
                              </w:rPr>
                              <w:t>Лит.</w:t>
                            </w:r>
                          </w:p>
                        </w:txbxContent>
                      </wps:txbx>
                      <wps:bodyPr rot="0" vert="horz" wrap="square" lIns="12700" tIns="12700" rIns="12700" bIns="12700" anchor="t" anchorCtr="0" upright="1">
                        <a:noAutofit/>
                      </wps:bodyPr>
                    </wps:wsp>
                    <wps:wsp>
                      <wps:cNvPr id="669"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6EA96" w14:textId="77777777" w:rsidR="00A2581F" w:rsidRDefault="00A2581F" w:rsidP="00A2581F">
                            <w:pPr>
                              <w:pStyle w:val="a8"/>
                              <w:jc w:val="center"/>
                              <w:rPr>
                                <w:sz w:val="18"/>
                              </w:rPr>
                            </w:pPr>
                            <w:r>
                              <w:rPr>
                                <w:sz w:val="18"/>
                              </w:rPr>
                              <w:t>Листов</w:t>
                            </w:r>
                          </w:p>
                        </w:txbxContent>
                      </wps:txbx>
                      <wps:bodyPr rot="0" vert="horz" wrap="square" lIns="12700" tIns="12700" rIns="12700" bIns="12700" anchor="t" anchorCtr="0" upright="1">
                        <a:noAutofit/>
                      </wps:bodyPr>
                    </wps:wsp>
                    <wps:wsp>
                      <wps:cNvPr id="670"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8258E1" w14:textId="77777777" w:rsidR="00A2581F" w:rsidRPr="001F174F" w:rsidRDefault="00A2581F" w:rsidP="00A2581F">
                            <w:pPr>
                              <w:pStyle w:val="a8"/>
                              <w:jc w:val="center"/>
                              <w:rPr>
                                <w:sz w:val="18"/>
                                <w:lang w:val="ru-RU"/>
                              </w:rPr>
                            </w:pPr>
                            <w:r>
                              <w:rPr>
                                <w:sz w:val="18"/>
                                <w:lang w:val="ru-RU"/>
                              </w:rPr>
                              <w:t>104</w:t>
                            </w:r>
                          </w:p>
                        </w:txbxContent>
                      </wps:txbx>
                      <wps:bodyPr rot="0" vert="horz" wrap="square" lIns="12700" tIns="12700" rIns="12700" bIns="12700" anchor="t" anchorCtr="0" upright="1">
                        <a:noAutofit/>
                      </wps:bodyPr>
                    </wps:wsp>
                    <wps:wsp>
                      <wps:cNvPr id="671"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4"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5" name="Rectangle 50"/>
                      <wps:cNvSpPr>
                        <a:spLocks noChangeArrowheads="1"/>
                      </wps:cNvSpPr>
                      <wps:spPr bwMode="auto">
                        <a:xfrm>
                          <a:off x="14295" y="19100"/>
                          <a:ext cx="5609" cy="12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988828" w14:textId="77777777" w:rsidR="00A2581F" w:rsidRDefault="00A2581F" w:rsidP="00A2581F">
                            <w:pPr>
                              <w:pStyle w:val="a8"/>
                              <w:jc w:val="center"/>
                              <w:rPr>
                                <w:sz w:val="24"/>
                                <w:lang w:val="ru-RU"/>
                              </w:rPr>
                            </w:pPr>
                            <w:r>
                              <w:rPr>
                                <w:sz w:val="24"/>
                                <w:lang w:val="ru-RU"/>
                              </w:rPr>
                              <w:t>ДГТУ</w:t>
                            </w:r>
                          </w:p>
                          <w:p w14:paraId="39AC26E5" w14:textId="77777777" w:rsidR="00A2581F" w:rsidRPr="00AB7FC4" w:rsidRDefault="00A2581F" w:rsidP="00A2581F">
                            <w:pPr>
                              <w:pStyle w:val="a8"/>
                              <w:jc w:val="center"/>
                              <w:rPr>
                                <w:rFonts w:ascii="Journal" w:hAnsi="Journal"/>
                                <w:sz w:val="24"/>
                                <w:lang w:val="ru-RU"/>
                              </w:rPr>
                            </w:pPr>
                            <w:r>
                              <w:rPr>
                                <w:sz w:val="24"/>
                                <w:lang w:val="ru-RU"/>
                              </w:rPr>
                              <w:t>кафедра ПОВТ и АС</w:t>
                            </w:r>
                          </w:p>
                          <w:p w14:paraId="1C5CFA28" w14:textId="77777777" w:rsidR="00A2581F" w:rsidRDefault="00A2581F" w:rsidP="00A2581F">
                            <w:pPr>
                              <w:pStyle w:val="a8"/>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73084" id="Группа 287" o:spid="_x0000_s1046" style="position:absolute;left:0;text-align:left;margin-left:58.8pt;margin-top:20.4pt;width:518.8pt;height:814.45pt;z-index:251741184;mso-position-horizontal-relative:page;mso-position-vertical-relative:page" coordsize="20000,20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" o:allowincell="f">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sxAAAANsAAAAPAAAAZHJzL2Rvd25yZXYueG1sRI/NasMw&#10;EITvgbyD2EBviVwX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N/Zb6zEAAAA2wAAAA8A&#10;AAAAAAAAAAAAAAAABwIAAGRycy9kb3ducmV2LnhtbFBLBQYAAAAAAwADALcAAAD4Ag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02B79425" w14:textId="77777777" w:rsidR="00A2581F" w:rsidRDefault="00A2581F" w:rsidP="00A2581F">
                      <w:pPr>
                        <w:pStyle w:val="a8"/>
                        <w:jc w:val="center"/>
                        <w:rPr>
                          <w:sz w:val="18"/>
                        </w:rPr>
                      </w:pPr>
                      <w:r>
                        <w:rPr>
                          <w:sz w:val="18"/>
                        </w:rPr>
                        <w:t>Изм.</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57BB0C6F" w14:textId="77777777" w:rsidR="00A2581F" w:rsidRDefault="00A2581F" w:rsidP="00A2581F">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DD8D29F" w14:textId="77777777" w:rsidR="00A2581F" w:rsidRDefault="00A2581F" w:rsidP="00A2581F">
                      <w:pPr>
                        <w:pStyle w:val="a8"/>
                        <w:jc w:val="center"/>
                        <w:rPr>
                          <w:sz w:val="18"/>
                        </w:rPr>
                      </w:pPr>
                      <w:r>
                        <w:rPr>
                          <w:sz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4214F581" w14:textId="77777777" w:rsidR="00A2581F" w:rsidRDefault="00A2581F" w:rsidP="00A2581F">
                      <w:pPr>
                        <w:pStyle w:val="a8"/>
                        <w:jc w:val="center"/>
                        <w:rPr>
                          <w:sz w:val="18"/>
                        </w:rPr>
                      </w:pPr>
                      <w:r>
                        <w:rPr>
                          <w:sz w:val="18"/>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391B243D" w14:textId="77777777" w:rsidR="00A2581F" w:rsidRDefault="00A2581F" w:rsidP="00A2581F">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614A11D9" w14:textId="77777777" w:rsidR="00A2581F" w:rsidRDefault="00A2581F" w:rsidP="00A2581F">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9B9BEE" w14:textId="77777777" w:rsidR="00A2581F" w:rsidRPr="00A76969" w:rsidRDefault="00A2581F" w:rsidP="00A2581F">
                      <w:pPr>
                        <w:pStyle w:val="a8"/>
                        <w:jc w:val="center"/>
                        <w:rPr>
                          <w:sz w:val="18"/>
                          <w:lang w:val="ru-RU"/>
                        </w:rPr>
                      </w:pPr>
                      <w:r>
                        <w:rPr>
                          <w:sz w:val="18"/>
                          <w:lang w:val="ru-RU"/>
                        </w:rPr>
                        <w:t>4</w:t>
                      </w:r>
                    </w:p>
                  </w:txbxContent>
                </v:textbox>
              </v:rect>
              <v:rect id="Rectangle 19" o:spid="_x0000_s1064" style="position:absolute;left:7760;top:17481;width:12159;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" filled="f" stroked="f" strokeweight=".25pt">
                <v:textbox inset="1pt,1pt,1pt,1pt">
                  <w:txbxContent>
                    <w:p w14:paraId="79B9DB17" w14:textId="37383522" w:rsidR="00A2581F" w:rsidRPr="009A0CCD" w:rsidRDefault="00C4130F" w:rsidP="00A2581F">
                      <w:pPr>
                        <w:pStyle w:val="a8"/>
                        <w:jc w:val="center"/>
                        <w:rPr>
                          <w:rFonts w:ascii="Arial" w:hAnsi="Arial" w:cs="Arial"/>
                          <w:sz w:val="40"/>
                          <w:lang w:val="ru-RU"/>
                        </w:rPr>
                      </w:pPr>
                      <w:r w:rsidRPr="00C4130F">
                        <w:rPr>
                          <w:rFonts w:ascii="Arial" w:hAnsi="Arial" w:cs="Arial"/>
                          <w:sz w:val="40"/>
                          <w:highlight w:val="yellow"/>
                          <w:lang w:val="ru-RU"/>
                        </w:rPr>
                        <w:t>09.03.04</w:t>
                      </w:r>
                      <w:r w:rsidR="00A2581F" w:rsidRPr="00C4130F">
                        <w:rPr>
                          <w:rFonts w:ascii="Arial" w:hAnsi="Arial" w:cs="Arial"/>
                          <w:sz w:val="40"/>
                          <w:highlight w:val="yellow"/>
                          <w:lang w:val="ru-RU"/>
                        </w:rPr>
                        <w:t>.</w:t>
                      </w:r>
                      <w:r w:rsidRPr="00C4130F">
                        <w:rPr>
                          <w:rFonts w:ascii="Arial" w:hAnsi="Arial" w:cs="Arial"/>
                          <w:sz w:val="40"/>
                          <w:highlight w:val="yellow"/>
                          <w:lang w:val="en-US"/>
                        </w:rPr>
                        <w:t>XX</w:t>
                      </w:r>
                      <w:r w:rsidR="00A2581F" w:rsidRPr="009A0CCD">
                        <w:rPr>
                          <w:rFonts w:ascii="Arial" w:hAnsi="Arial" w:cs="Arial"/>
                          <w:sz w:val="40"/>
                          <w:lang w:val="ru-RU"/>
                        </w:rPr>
                        <w:t>0000.000 ПЗ</w:t>
                      </w:r>
                    </w:p>
                    <w:p w14:paraId="6A16F544" w14:textId="77777777" w:rsidR="00A2581F" w:rsidRDefault="00A2581F" w:rsidP="00A2581F">
                      <w:pPr>
                        <w:pStyle w:val="a8"/>
                        <w:jc w:val="center"/>
                        <w:rPr>
                          <w:rFonts w:ascii="Journal" w:hAnsi="Journal"/>
                          <w:lang w:val="ru-RU"/>
                        </w:rPr>
                      </w:pP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2ewwAAANwAAAAPAAAAZHJzL2Rvd25yZXYueG1sRI9Ba8JA&#10;FITvBf/D8oTemo3S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0hZtnsMAAADcAAAADwAA&#10;AAAAAAAAAAAAAAAHAgAAZHJzL2Rvd25yZXYueG1sUEsFBgAAAAADAAMAtwAAAPcCA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B/wwAAANwAAAAPAAAAZHJzL2Rvd25yZXYueG1sRI/BasMw&#10;EETvhfyD2EButZzQGt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aMPwf8MAAADcAAAADwAA&#10;AAAAAAAAAAAAAAAHAgAAZHJzL2Rvd25yZXYueG1sUEsFBgAAAAADAAMAtwAAAPcCAAAAAA==&#10;" filled="f" stroked="f" strokeweight=".25pt">
                  <v:textbox inset="1pt,1pt,1pt,1pt">
                    <w:txbxContent>
                      <w:p w14:paraId="0DCC31E9" w14:textId="77777777" w:rsidR="00A2581F" w:rsidRDefault="00A2581F" w:rsidP="00A2581F">
                        <w:pPr>
                          <w:pStyle w:val="a8"/>
                          <w:rPr>
                            <w:sz w:val="18"/>
                          </w:rPr>
                        </w:pPr>
                        <w:r>
                          <w:rPr>
                            <w:sz w:val="18"/>
                          </w:rPr>
                          <w:t xml:space="preserve"> Разраб.</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" filled="f" stroked="f" strokeweight=".25pt">
                  <v:textbox inset="1pt,1pt,1pt,1pt">
                    <w:txbxContent>
                      <w:p w14:paraId="6DA362F3" w14:textId="77777777" w:rsidR="00A2581F" w:rsidRPr="009F6A82" w:rsidRDefault="00A2581F" w:rsidP="00A2581F">
                        <w:pPr>
                          <w:pStyle w:val="a8"/>
                          <w:rPr>
                            <w:sz w:val="18"/>
                            <w:lang w:val="ru-RU"/>
                          </w:rPr>
                        </w:pPr>
                        <w:r>
                          <w:rPr>
                            <w:spacing w:val="-2"/>
                            <w:sz w:val="16"/>
                            <w:szCs w:val="18"/>
                            <w:lang w:val="ru-RU"/>
                          </w:rPr>
                          <w:t>Кушнарева А.Е.</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" filled="f" stroked="f" strokeweight=".25pt">
                  <v:textbox inset="1pt,1pt,1pt,1pt">
                    <w:txbxContent>
                      <w:p w14:paraId="30180408" w14:textId="77777777" w:rsidR="00A2581F" w:rsidRDefault="00A2581F" w:rsidP="00A2581F">
                        <w:pPr>
                          <w:pStyle w:val="a8"/>
                          <w:rPr>
                            <w:sz w:val="18"/>
                          </w:rPr>
                        </w:pPr>
                        <w:r>
                          <w:rPr>
                            <w:sz w:val="18"/>
                          </w:rPr>
                          <w:t xml:space="preserve"> Провер.</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" filled="f" stroked="f" strokeweight=".25pt">
                  <v:textbox inset="1pt,1pt,1pt,1pt">
                    <w:txbxContent>
                      <w:p w14:paraId="245F7535" w14:textId="77777777" w:rsidR="00A2581F" w:rsidRPr="00DB21E2" w:rsidRDefault="00A2581F" w:rsidP="00A2581F">
                        <w:pPr>
                          <w:pStyle w:val="a8"/>
                          <w:rPr>
                            <w:sz w:val="16"/>
                            <w:szCs w:val="22"/>
                            <w:lang w:val="ru-RU"/>
                          </w:rPr>
                        </w:pPr>
                        <w:r>
                          <w:rPr>
                            <w:sz w:val="16"/>
                            <w:szCs w:val="22"/>
                            <w:lang w:val="ru-RU"/>
                          </w:rPr>
                          <w:t>Кобак В.Г.</w:t>
                        </w:r>
                      </w:p>
                    </w:txbxContent>
                  </v:textbox>
                </v:rect>
              </v:group>
              <v:group id="Group 34" o:spid="_x0000_s1076" style="position:absolute;left:39;top:19314;width:4801;height:310" coordorigin="2,-22" coordsize="19997,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rect id="Rectangle 35" o:spid="_x0000_s1077" style="position:absolute;left:2;top:-22;width:8855;height:20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" filled="f" stroked="f" strokeweight=".25pt">
                  <v:textbox inset="1pt,1pt,1pt,1pt">
                    <w:txbxContent>
                      <w:p w14:paraId="7D2044F9" w14:textId="77777777" w:rsidR="00A2581F" w:rsidRPr="00A2719F" w:rsidRDefault="00A2581F" w:rsidP="00A2581F">
                        <w:pPr>
                          <w:pStyle w:val="a8"/>
                          <w:rPr>
                            <w:sz w:val="18"/>
                            <w:lang w:val="ru-RU"/>
                          </w:rPr>
                        </w:pPr>
                        <w:r>
                          <w:rPr>
                            <w:sz w:val="18"/>
                            <w:lang w:val="ru-RU"/>
                          </w:rPr>
                          <w:t>Н. контр</w:t>
                        </w:r>
                      </w:p>
                    </w:txbxContent>
                  </v:textbox>
                </v:rect>
                <v:rect id="Rectangle 36"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" filled="f" stroked="f" strokeweight=".25pt">
                  <v:textbox inset="1pt,1pt,1pt,1pt">
                    <w:txbxContent>
                      <w:p w14:paraId="5A02F2AD" w14:textId="77777777" w:rsidR="00A2581F" w:rsidRPr="00297755" w:rsidRDefault="00A2581F" w:rsidP="00A2581F">
                        <w:pPr>
                          <w:pStyle w:val="a8"/>
                          <w:rPr>
                            <w:sz w:val="16"/>
                            <w:lang w:val="ru-RU"/>
                          </w:rPr>
                        </w:pPr>
                        <w:r>
                          <w:rPr>
                            <w:sz w:val="16"/>
                            <w:lang w:val="ru-RU"/>
                          </w:rPr>
                          <w:t>Ляхницкая О.В.</w:t>
                        </w:r>
                      </w:p>
                    </w:txbxContent>
                  </v:textbox>
                </v:rect>
              </v:group>
              <v:group id="Group 37" o:spid="_x0000_s107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rect id="Rectangle 38"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" filled="f" stroked="f" strokeweight=".25pt">
                  <v:textbox inset="1pt,1pt,1pt,1pt">
                    <w:txbxContent>
                      <w:p w14:paraId="3E24B82E" w14:textId="77777777" w:rsidR="00A2581F" w:rsidRPr="0086219D" w:rsidRDefault="00A2581F" w:rsidP="00A2581F">
                        <w:pPr>
                          <w:pStyle w:val="a8"/>
                          <w:rPr>
                            <w:sz w:val="18"/>
                            <w:lang w:val="ru-RU"/>
                          </w:rPr>
                        </w:pPr>
                        <w:r>
                          <w:rPr>
                            <w:sz w:val="18"/>
                            <w:lang w:val="ru-RU"/>
                          </w:rPr>
                          <w:t>Утвердил</w:t>
                        </w:r>
                      </w:p>
                    </w:txbxContent>
                  </v:textbox>
                </v:rect>
                <v:rect id="Rectangle 39"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" filled="f" stroked="f" strokeweight=".25pt">
                  <v:textbox inset="1pt,1pt,1pt,1pt">
                    <w:txbxContent>
                      <w:p w14:paraId="21BA94AE" w14:textId="77777777" w:rsidR="00A2581F" w:rsidRPr="002F34A1" w:rsidRDefault="00A2581F" w:rsidP="00A2581F">
                        <w:pPr>
                          <w:pStyle w:val="a8"/>
                          <w:rPr>
                            <w:sz w:val="16"/>
                            <w:szCs w:val="22"/>
                            <w:lang w:val="ru-RU"/>
                          </w:rPr>
                        </w:pPr>
                        <w:r w:rsidRPr="002F34A1">
                          <w:rPr>
                            <w:sz w:val="16"/>
                            <w:szCs w:val="22"/>
                            <w:lang w:val="ru-RU"/>
                          </w:rPr>
                          <w:t>Долгов В.В.</w:t>
                        </w:r>
                      </w:p>
                    </w:txbxContent>
                  </v:textbox>
                </v:rect>
              </v:group>
              <v:line id="Line 40" o:spid="_x0000_s108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" strokeweight="2pt"/>
              <v:rect id="Rectangle 41" o:spid="_x0000_s1083"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" filled="f" stroked="f" strokeweight=".25pt">
                <v:textbox inset="1pt,1pt,1pt,1pt">
                  <w:txbxContent>
                    <w:p w14:paraId="0DE69422" w14:textId="3322CECC" w:rsidR="00A2581F" w:rsidRPr="00571182" w:rsidRDefault="00571182" w:rsidP="00A2581F">
                      <w:pPr>
                        <w:pStyle w:val="a8"/>
                        <w:jc w:val="center"/>
                        <w:rPr>
                          <w:color w:val="000000"/>
                          <w:sz w:val="20"/>
                          <w:lang w:val="ru-RU"/>
                        </w:rPr>
                      </w:pPr>
                      <w:r w:rsidRPr="00AC1B89">
                        <w:rPr>
                          <w:color w:val="000000"/>
                          <w:sz w:val="20"/>
                          <w:highlight w:val="yellow"/>
                          <w:lang w:val="ru-RU"/>
                        </w:rPr>
                        <w:t>Тема диплома из приказа</w:t>
                      </w:r>
                    </w:p>
                    <w:p w14:paraId="61CD8350" w14:textId="77777777" w:rsidR="00A2581F" w:rsidRPr="003B2F6D" w:rsidRDefault="00A2581F" w:rsidP="00A2581F">
                      <w:pPr>
                        <w:pStyle w:val="a8"/>
                        <w:jc w:val="center"/>
                        <w:rPr>
                          <w:sz w:val="20"/>
                          <w:lang w:val="ru-RU"/>
                        </w:rPr>
                      </w:pPr>
                    </w:p>
                  </w:txbxContent>
                </v:textbox>
              </v:rect>
              <v:line id="Line 42" o:spid="_x0000_s108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" strokeweight="2pt"/>
              <v:line id="Line 43" o:spid="_x0000_s108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" strokeweight="2pt"/>
              <v:line id="Line 44" o:spid="_x0000_s108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" strokeweight="2pt"/>
              <v:rect id="Rectangle 45" o:spid="_x0000_s108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" filled="f" stroked="f" strokeweight=".25pt">
                <v:textbox inset="1pt,1pt,1pt,1pt">
                  <w:txbxContent>
                    <w:p w14:paraId="24337F49" w14:textId="77777777" w:rsidR="00A2581F" w:rsidRDefault="00A2581F" w:rsidP="00A2581F">
                      <w:pPr>
                        <w:pStyle w:val="a8"/>
                        <w:jc w:val="center"/>
                        <w:rPr>
                          <w:sz w:val="18"/>
                        </w:rPr>
                      </w:pPr>
                      <w:r>
                        <w:rPr>
                          <w:sz w:val="18"/>
                        </w:rPr>
                        <w:t>Лит.</w:t>
                      </w:r>
                    </w:p>
                  </w:txbxContent>
                </v:textbox>
              </v:rect>
              <v:rect id="Rectangle 46" o:spid="_x0000_s108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" filled="f" stroked="f" strokeweight=".25pt">
                <v:textbox inset="1pt,1pt,1pt,1pt">
                  <w:txbxContent>
                    <w:p w14:paraId="66A6EA96" w14:textId="77777777" w:rsidR="00A2581F" w:rsidRDefault="00A2581F" w:rsidP="00A2581F">
                      <w:pPr>
                        <w:pStyle w:val="a8"/>
                        <w:jc w:val="center"/>
                        <w:rPr>
                          <w:sz w:val="18"/>
                        </w:rPr>
                      </w:pPr>
                      <w:r>
                        <w:rPr>
                          <w:sz w:val="18"/>
                        </w:rPr>
                        <w:t>Листов</w:t>
                      </w:r>
                    </w:p>
                  </w:txbxContent>
                </v:textbox>
              </v:rect>
              <v:rect id="Rectangle 47" o:spid="_x0000_s108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" filled="f" stroked="f" strokeweight=".25pt">
                <v:textbox inset="1pt,1pt,1pt,1pt">
                  <w:txbxContent>
                    <w:p w14:paraId="2C8258E1" w14:textId="77777777" w:rsidR="00A2581F" w:rsidRPr="001F174F" w:rsidRDefault="00A2581F" w:rsidP="00A2581F">
                      <w:pPr>
                        <w:pStyle w:val="a8"/>
                        <w:jc w:val="center"/>
                        <w:rPr>
                          <w:sz w:val="18"/>
                          <w:lang w:val="ru-RU"/>
                        </w:rPr>
                      </w:pPr>
                      <w:r>
                        <w:rPr>
                          <w:sz w:val="18"/>
                          <w:lang w:val="ru-RU"/>
                        </w:rPr>
                        <w:t>104</w:t>
                      </w:r>
                    </w:p>
                  </w:txbxContent>
                </v:textbox>
              </v:rect>
              <v:line id="Line 48" o:spid="_x0000_s109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" strokeweight="1pt"/>
              <v:line id="Line 49" o:spid="_x0000_s109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KcxAAAANwAAAAPAAAAZHJzL2Rvd25yZXYueG1sRI/RagIx&#10;FETfC/5DuAXfNGuR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CmwYpzEAAAA3AAAAA8A&#10;AAAAAAAAAAAAAAAABwIAAGRycy9kb3ducmV2LnhtbFBLBQYAAAAAAwADALcAAAD4AgAAAAA=&#10;" strokeweight="1pt"/>
              <v:rect id="Rectangle 50" o:spid="_x0000_s1092" style="position:absolute;left:14295;top:19100;width:5609;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1F988828" w14:textId="77777777" w:rsidR="00A2581F" w:rsidRDefault="00A2581F" w:rsidP="00A2581F">
                      <w:pPr>
                        <w:pStyle w:val="a8"/>
                        <w:jc w:val="center"/>
                        <w:rPr>
                          <w:sz w:val="24"/>
                          <w:lang w:val="ru-RU"/>
                        </w:rPr>
                      </w:pPr>
                      <w:r>
                        <w:rPr>
                          <w:sz w:val="24"/>
                          <w:lang w:val="ru-RU"/>
                        </w:rPr>
                        <w:t>ДГТУ</w:t>
                      </w:r>
                    </w:p>
                    <w:p w14:paraId="39AC26E5" w14:textId="77777777" w:rsidR="00A2581F" w:rsidRPr="00AB7FC4" w:rsidRDefault="00A2581F" w:rsidP="00A2581F">
                      <w:pPr>
                        <w:pStyle w:val="a8"/>
                        <w:jc w:val="center"/>
                        <w:rPr>
                          <w:rFonts w:ascii="Journal" w:hAnsi="Journal"/>
                          <w:sz w:val="24"/>
                          <w:lang w:val="ru-RU"/>
                        </w:rPr>
                      </w:pPr>
                      <w:r>
                        <w:rPr>
                          <w:sz w:val="24"/>
                          <w:lang w:val="ru-RU"/>
                        </w:rPr>
                        <w:t>кафедра ПОВТ и АС</w:t>
                      </w:r>
                    </w:p>
                    <w:p w14:paraId="1C5CFA28" w14:textId="77777777" w:rsidR="00A2581F" w:rsidRDefault="00A2581F" w:rsidP="00A2581F">
                      <w:pPr>
                        <w:pStyle w:val="a8"/>
                        <w:jc w:val="center"/>
                        <w:rPr>
                          <w:rFonts w:ascii="Journal" w:hAnsi="Journal"/>
                          <w:sz w:val="24"/>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singleLevel"/>
    <w:tmpl w:val="00000009"/>
    <w:name w:val="WW8Num37"/>
    <w:lvl w:ilvl="0">
      <w:start w:val="1"/>
      <w:numFmt w:val="bullet"/>
      <w:lvlText w:val=""/>
      <w:lvlJc w:val="left"/>
      <w:pPr>
        <w:tabs>
          <w:tab w:val="num" w:pos="1571"/>
        </w:tabs>
        <w:ind w:left="1571" w:hanging="360"/>
      </w:pPr>
      <w:rPr>
        <w:rFonts w:ascii="Symbol" w:hAnsi="Symbol" w:cs="Symbol"/>
      </w:rPr>
    </w:lvl>
  </w:abstractNum>
  <w:abstractNum w:abstractNumId="1" w15:restartNumberingAfterBreak="0">
    <w:nsid w:val="07061630"/>
    <w:multiLevelType w:val="hybridMultilevel"/>
    <w:tmpl w:val="624A3AF6"/>
    <w:lvl w:ilvl="0" w:tplc="904E959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07ED37D8"/>
    <w:multiLevelType w:val="hybridMultilevel"/>
    <w:tmpl w:val="1B0A9A7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90B1A55"/>
    <w:multiLevelType w:val="multilevel"/>
    <w:tmpl w:val="3B5E0396"/>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13F43016"/>
    <w:multiLevelType w:val="hybridMultilevel"/>
    <w:tmpl w:val="2DA21144"/>
    <w:lvl w:ilvl="0" w:tplc="C85640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66606C"/>
    <w:multiLevelType w:val="hybridMultilevel"/>
    <w:tmpl w:val="82AEDD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222673"/>
    <w:multiLevelType w:val="hybridMultilevel"/>
    <w:tmpl w:val="2C505D9E"/>
    <w:lvl w:ilvl="0" w:tplc="D990F20C">
      <w:start w:val="1"/>
      <w:numFmt w:val="bullet"/>
      <w:lvlText w:val=""/>
      <w:lvlJc w:val="left"/>
      <w:pPr>
        <w:ind w:left="964" w:hanging="25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E30022"/>
    <w:multiLevelType w:val="multilevel"/>
    <w:tmpl w:val="D0B432AC"/>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1FE436C7"/>
    <w:multiLevelType w:val="multilevel"/>
    <w:tmpl w:val="3C1683EA"/>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 w15:restartNumberingAfterBreak="0">
    <w:nsid w:val="22A840DD"/>
    <w:multiLevelType w:val="hybridMultilevel"/>
    <w:tmpl w:val="DA6E3110"/>
    <w:lvl w:ilvl="0" w:tplc="44D28F32">
      <w:start w:val="1"/>
      <w:numFmt w:val="decimal"/>
      <w:lvlText w:val="%1)"/>
      <w:lvlJc w:val="left"/>
      <w:pPr>
        <w:ind w:left="708" w:hanging="360"/>
      </w:pPr>
      <w:rPr>
        <w:rFonts w:hint="default"/>
      </w:rPr>
    </w:lvl>
    <w:lvl w:ilvl="1" w:tplc="04190019" w:tentative="1">
      <w:start w:val="1"/>
      <w:numFmt w:val="lowerLetter"/>
      <w:lvlText w:val="%2."/>
      <w:lvlJc w:val="left"/>
      <w:pPr>
        <w:ind w:left="1428" w:hanging="360"/>
      </w:pPr>
    </w:lvl>
    <w:lvl w:ilvl="2" w:tplc="0419001B" w:tentative="1">
      <w:start w:val="1"/>
      <w:numFmt w:val="lowerRoman"/>
      <w:lvlText w:val="%3."/>
      <w:lvlJc w:val="right"/>
      <w:pPr>
        <w:ind w:left="2148" w:hanging="180"/>
      </w:pPr>
    </w:lvl>
    <w:lvl w:ilvl="3" w:tplc="0419000F" w:tentative="1">
      <w:start w:val="1"/>
      <w:numFmt w:val="decimal"/>
      <w:lvlText w:val="%4."/>
      <w:lvlJc w:val="left"/>
      <w:pPr>
        <w:ind w:left="2868" w:hanging="360"/>
      </w:pPr>
    </w:lvl>
    <w:lvl w:ilvl="4" w:tplc="04190019" w:tentative="1">
      <w:start w:val="1"/>
      <w:numFmt w:val="lowerLetter"/>
      <w:lvlText w:val="%5."/>
      <w:lvlJc w:val="left"/>
      <w:pPr>
        <w:ind w:left="3588" w:hanging="360"/>
      </w:pPr>
    </w:lvl>
    <w:lvl w:ilvl="5" w:tplc="0419001B" w:tentative="1">
      <w:start w:val="1"/>
      <w:numFmt w:val="lowerRoman"/>
      <w:lvlText w:val="%6."/>
      <w:lvlJc w:val="right"/>
      <w:pPr>
        <w:ind w:left="4308" w:hanging="180"/>
      </w:pPr>
    </w:lvl>
    <w:lvl w:ilvl="6" w:tplc="0419000F" w:tentative="1">
      <w:start w:val="1"/>
      <w:numFmt w:val="decimal"/>
      <w:lvlText w:val="%7."/>
      <w:lvlJc w:val="left"/>
      <w:pPr>
        <w:ind w:left="5028" w:hanging="360"/>
      </w:pPr>
    </w:lvl>
    <w:lvl w:ilvl="7" w:tplc="04190019" w:tentative="1">
      <w:start w:val="1"/>
      <w:numFmt w:val="lowerLetter"/>
      <w:lvlText w:val="%8."/>
      <w:lvlJc w:val="left"/>
      <w:pPr>
        <w:ind w:left="5748" w:hanging="360"/>
      </w:pPr>
    </w:lvl>
    <w:lvl w:ilvl="8" w:tplc="0419001B" w:tentative="1">
      <w:start w:val="1"/>
      <w:numFmt w:val="lowerRoman"/>
      <w:lvlText w:val="%9."/>
      <w:lvlJc w:val="right"/>
      <w:pPr>
        <w:ind w:left="6468" w:hanging="180"/>
      </w:pPr>
    </w:lvl>
  </w:abstractNum>
  <w:abstractNum w:abstractNumId="10" w15:restartNumberingAfterBreak="0">
    <w:nsid w:val="23A94327"/>
    <w:multiLevelType w:val="multilevel"/>
    <w:tmpl w:val="D830331C"/>
    <w:lvl w:ilvl="0">
      <w:start w:val="2"/>
      <w:numFmt w:val="decimal"/>
      <w:lvlText w:val="%1"/>
      <w:lvlJc w:val="left"/>
      <w:pPr>
        <w:ind w:left="375" w:hanging="375"/>
      </w:pPr>
      <w:rPr>
        <w:rFonts w:hint="default"/>
      </w:rPr>
    </w:lvl>
    <w:lvl w:ilvl="1">
      <w:start w:val="1"/>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15:restartNumberingAfterBreak="0">
    <w:nsid w:val="28032A0E"/>
    <w:multiLevelType w:val="multilevel"/>
    <w:tmpl w:val="2A06B2A2"/>
    <w:lvl w:ilvl="0">
      <w:start w:val="1"/>
      <w:numFmt w:val="decimal"/>
      <w:lvlText w:val="%1."/>
      <w:lvlJc w:val="left"/>
      <w:pPr>
        <w:ind w:left="675" w:hanging="67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2AB2195E"/>
    <w:multiLevelType w:val="hybridMultilevel"/>
    <w:tmpl w:val="8FA8B23A"/>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2BD70251"/>
    <w:multiLevelType w:val="hybridMultilevel"/>
    <w:tmpl w:val="40B27E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685ECF"/>
    <w:multiLevelType w:val="hybridMultilevel"/>
    <w:tmpl w:val="E6585D8A"/>
    <w:lvl w:ilvl="0" w:tplc="1F267E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FF5765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890C01"/>
    <w:multiLevelType w:val="multilevel"/>
    <w:tmpl w:val="E5A69404"/>
    <w:lvl w:ilvl="0">
      <w:start w:val="3"/>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320A546E"/>
    <w:multiLevelType w:val="hybridMultilevel"/>
    <w:tmpl w:val="C0E6C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3713960"/>
    <w:multiLevelType w:val="hybridMultilevel"/>
    <w:tmpl w:val="D78EF182"/>
    <w:lvl w:ilvl="0" w:tplc="EBD87BC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617443B"/>
    <w:multiLevelType w:val="multilevel"/>
    <w:tmpl w:val="AA9233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73E0DB3"/>
    <w:multiLevelType w:val="multilevel"/>
    <w:tmpl w:val="8F763D4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39F11369"/>
    <w:multiLevelType w:val="hybridMultilevel"/>
    <w:tmpl w:val="11ECFC70"/>
    <w:lvl w:ilvl="0" w:tplc="C72EDB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CC637E"/>
    <w:multiLevelType w:val="hybridMultilevel"/>
    <w:tmpl w:val="884E8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2F0260"/>
    <w:multiLevelType w:val="multilevel"/>
    <w:tmpl w:val="87E8688E"/>
    <w:lvl w:ilvl="0">
      <w:start w:val="5"/>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3F107CD6"/>
    <w:multiLevelType w:val="hybridMultilevel"/>
    <w:tmpl w:val="69C8888C"/>
    <w:lvl w:ilvl="0" w:tplc="E264924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3041F5"/>
    <w:multiLevelType w:val="hybridMultilevel"/>
    <w:tmpl w:val="9CD8B676"/>
    <w:lvl w:ilvl="0" w:tplc="4C98C6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4D8D5BF3"/>
    <w:multiLevelType w:val="hybridMultilevel"/>
    <w:tmpl w:val="7142542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4E1D710C"/>
    <w:multiLevelType w:val="hybridMultilevel"/>
    <w:tmpl w:val="10D2CF72"/>
    <w:lvl w:ilvl="0" w:tplc="18F4B1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5E7FEA"/>
    <w:multiLevelType w:val="hybridMultilevel"/>
    <w:tmpl w:val="C16A76EE"/>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298" w:hanging="360"/>
      </w:pPr>
      <w:rPr>
        <w:rFonts w:ascii="Courier New" w:hAnsi="Courier New" w:hint="default"/>
      </w:rPr>
    </w:lvl>
    <w:lvl w:ilvl="2" w:tplc="04190005">
      <w:start w:val="1"/>
      <w:numFmt w:val="bullet"/>
      <w:lvlText w:val=""/>
      <w:lvlJc w:val="left"/>
      <w:pPr>
        <w:ind w:left="2018" w:hanging="360"/>
      </w:pPr>
      <w:rPr>
        <w:rFonts w:ascii="Wingdings" w:hAnsi="Wingdings" w:hint="default"/>
      </w:rPr>
    </w:lvl>
    <w:lvl w:ilvl="3" w:tplc="04190001">
      <w:start w:val="1"/>
      <w:numFmt w:val="bullet"/>
      <w:lvlText w:val=""/>
      <w:lvlJc w:val="left"/>
      <w:pPr>
        <w:ind w:left="2738" w:hanging="360"/>
      </w:pPr>
      <w:rPr>
        <w:rFonts w:ascii="Symbol" w:hAnsi="Symbol" w:hint="default"/>
      </w:rPr>
    </w:lvl>
    <w:lvl w:ilvl="4" w:tplc="04190003">
      <w:start w:val="1"/>
      <w:numFmt w:val="bullet"/>
      <w:lvlText w:val="o"/>
      <w:lvlJc w:val="left"/>
      <w:pPr>
        <w:ind w:left="3458" w:hanging="360"/>
      </w:pPr>
      <w:rPr>
        <w:rFonts w:ascii="Courier New" w:hAnsi="Courier New" w:hint="default"/>
      </w:rPr>
    </w:lvl>
    <w:lvl w:ilvl="5" w:tplc="04190005">
      <w:start w:val="1"/>
      <w:numFmt w:val="bullet"/>
      <w:lvlText w:val=""/>
      <w:lvlJc w:val="left"/>
      <w:pPr>
        <w:ind w:left="4178" w:hanging="360"/>
      </w:pPr>
      <w:rPr>
        <w:rFonts w:ascii="Wingdings" w:hAnsi="Wingdings" w:hint="default"/>
      </w:rPr>
    </w:lvl>
    <w:lvl w:ilvl="6" w:tplc="04190001">
      <w:start w:val="1"/>
      <w:numFmt w:val="bullet"/>
      <w:lvlText w:val=""/>
      <w:lvlJc w:val="left"/>
      <w:pPr>
        <w:ind w:left="4898" w:hanging="360"/>
      </w:pPr>
      <w:rPr>
        <w:rFonts w:ascii="Symbol" w:hAnsi="Symbol" w:hint="default"/>
      </w:rPr>
    </w:lvl>
    <w:lvl w:ilvl="7" w:tplc="04190003">
      <w:start w:val="1"/>
      <w:numFmt w:val="bullet"/>
      <w:lvlText w:val="o"/>
      <w:lvlJc w:val="left"/>
      <w:pPr>
        <w:ind w:left="5618" w:hanging="360"/>
      </w:pPr>
      <w:rPr>
        <w:rFonts w:ascii="Courier New" w:hAnsi="Courier New" w:hint="default"/>
      </w:rPr>
    </w:lvl>
    <w:lvl w:ilvl="8" w:tplc="04190005">
      <w:start w:val="1"/>
      <w:numFmt w:val="bullet"/>
      <w:lvlText w:val=""/>
      <w:lvlJc w:val="left"/>
      <w:pPr>
        <w:ind w:left="6338" w:hanging="360"/>
      </w:pPr>
      <w:rPr>
        <w:rFonts w:ascii="Wingdings" w:hAnsi="Wingdings" w:hint="default"/>
      </w:rPr>
    </w:lvl>
  </w:abstractNum>
  <w:abstractNum w:abstractNumId="29" w15:restartNumberingAfterBreak="0">
    <w:nsid w:val="4FBD53AB"/>
    <w:multiLevelType w:val="hybridMultilevel"/>
    <w:tmpl w:val="2B54A9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593E590E"/>
    <w:multiLevelType w:val="hybridMultilevel"/>
    <w:tmpl w:val="92BCCD3A"/>
    <w:lvl w:ilvl="0" w:tplc="E46ED6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ED32194"/>
    <w:multiLevelType w:val="multilevel"/>
    <w:tmpl w:val="DCB4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DA5A30"/>
    <w:multiLevelType w:val="hybridMultilevel"/>
    <w:tmpl w:val="DDD4CA44"/>
    <w:lvl w:ilvl="0" w:tplc="E714890A">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5EC62BF"/>
    <w:multiLevelType w:val="hybridMultilevel"/>
    <w:tmpl w:val="80B643EA"/>
    <w:lvl w:ilvl="0" w:tplc="9A0405E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EE76BD"/>
    <w:multiLevelType w:val="multilevel"/>
    <w:tmpl w:val="18168C0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5" w15:restartNumberingAfterBreak="0">
    <w:nsid w:val="6B0C0BC2"/>
    <w:multiLevelType w:val="hybridMultilevel"/>
    <w:tmpl w:val="75B88D98"/>
    <w:lvl w:ilvl="0" w:tplc="799498A4">
      <w:start w:val="1"/>
      <w:numFmt w:val="decimal"/>
      <w:lvlText w:val="%1."/>
      <w:lvlJc w:val="left"/>
      <w:pPr>
        <w:ind w:left="744" w:hanging="360"/>
      </w:pPr>
      <w:rPr>
        <w:rFonts w:hint="default"/>
        <w:i w:val="0"/>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36" w15:restartNumberingAfterBreak="0">
    <w:nsid w:val="6DF64A20"/>
    <w:multiLevelType w:val="hybridMultilevel"/>
    <w:tmpl w:val="E3E2D6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EA75E65"/>
    <w:multiLevelType w:val="hybridMultilevel"/>
    <w:tmpl w:val="3E84A6D8"/>
    <w:lvl w:ilvl="0" w:tplc="EBF248C0">
      <w:start w:val="2"/>
      <w:numFmt w:val="bullet"/>
      <w:lvlText w:val="-"/>
      <w:lvlJc w:val="left"/>
      <w:pPr>
        <w:ind w:left="1063" w:hanging="360"/>
      </w:pPr>
      <w:rPr>
        <w:rFonts w:ascii="Times New Roman" w:eastAsia="Calibri" w:hAnsi="Times New Roman" w:cs="Times New Roman" w:hint="default"/>
      </w:rPr>
    </w:lvl>
    <w:lvl w:ilvl="1" w:tplc="04190003" w:tentative="1">
      <w:start w:val="1"/>
      <w:numFmt w:val="bullet"/>
      <w:lvlText w:val="o"/>
      <w:lvlJc w:val="left"/>
      <w:pPr>
        <w:ind w:left="1783" w:hanging="360"/>
      </w:pPr>
      <w:rPr>
        <w:rFonts w:ascii="Courier New" w:hAnsi="Courier New" w:cs="Courier New" w:hint="default"/>
      </w:rPr>
    </w:lvl>
    <w:lvl w:ilvl="2" w:tplc="04190005" w:tentative="1">
      <w:start w:val="1"/>
      <w:numFmt w:val="bullet"/>
      <w:lvlText w:val=""/>
      <w:lvlJc w:val="left"/>
      <w:pPr>
        <w:ind w:left="2503" w:hanging="360"/>
      </w:pPr>
      <w:rPr>
        <w:rFonts w:ascii="Wingdings" w:hAnsi="Wingdings" w:hint="default"/>
      </w:rPr>
    </w:lvl>
    <w:lvl w:ilvl="3" w:tplc="04190001" w:tentative="1">
      <w:start w:val="1"/>
      <w:numFmt w:val="bullet"/>
      <w:lvlText w:val=""/>
      <w:lvlJc w:val="left"/>
      <w:pPr>
        <w:ind w:left="3223" w:hanging="360"/>
      </w:pPr>
      <w:rPr>
        <w:rFonts w:ascii="Symbol" w:hAnsi="Symbol" w:hint="default"/>
      </w:rPr>
    </w:lvl>
    <w:lvl w:ilvl="4" w:tplc="04190003" w:tentative="1">
      <w:start w:val="1"/>
      <w:numFmt w:val="bullet"/>
      <w:lvlText w:val="o"/>
      <w:lvlJc w:val="left"/>
      <w:pPr>
        <w:ind w:left="3943" w:hanging="360"/>
      </w:pPr>
      <w:rPr>
        <w:rFonts w:ascii="Courier New" w:hAnsi="Courier New" w:cs="Courier New" w:hint="default"/>
      </w:rPr>
    </w:lvl>
    <w:lvl w:ilvl="5" w:tplc="04190005" w:tentative="1">
      <w:start w:val="1"/>
      <w:numFmt w:val="bullet"/>
      <w:lvlText w:val=""/>
      <w:lvlJc w:val="left"/>
      <w:pPr>
        <w:ind w:left="4663" w:hanging="360"/>
      </w:pPr>
      <w:rPr>
        <w:rFonts w:ascii="Wingdings" w:hAnsi="Wingdings" w:hint="default"/>
      </w:rPr>
    </w:lvl>
    <w:lvl w:ilvl="6" w:tplc="04190001" w:tentative="1">
      <w:start w:val="1"/>
      <w:numFmt w:val="bullet"/>
      <w:lvlText w:val=""/>
      <w:lvlJc w:val="left"/>
      <w:pPr>
        <w:ind w:left="5383" w:hanging="360"/>
      </w:pPr>
      <w:rPr>
        <w:rFonts w:ascii="Symbol" w:hAnsi="Symbol" w:hint="default"/>
      </w:rPr>
    </w:lvl>
    <w:lvl w:ilvl="7" w:tplc="04190003" w:tentative="1">
      <w:start w:val="1"/>
      <w:numFmt w:val="bullet"/>
      <w:lvlText w:val="o"/>
      <w:lvlJc w:val="left"/>
      <w:pPr>
        <w:ind w:left="6103" w:hanging="360"/>
      </w:pPr>
      <w:rPr>
        <w:rFonts w:ascii="Courier New" w:hAnsi="Courier New" w:cs="Courier New" w:hint="default"/>
      </w:rPr>
    </w:lvl>
    <w:lvl w:ilvl="8" w:tplc="04190005" w:tentative="1">
      <w:start w:val="1"/>
      <w:numFmt w:val="bullet"/>
      <w:lvlText w:val=""/>
      <w:lvlJc w:val="left"/>
      <w:pPr>
        <w:ind w:left="6823" w:hanging="360"/>
      </w:pPr>
      <w:rPr>
        <w:rFonts w:ascii="Wingdings" w:hAnsi="Wingdings" w:hint="default"/>
      </w:rPr>
    </w:lvl>
  </w:abstractNum>
  <w:abstractNum w:abstractNumId="38" w15:restartNumberingAfterBreak="0">
    <w:nsid w:val="77734E7B"/>
    <w:multiLevelType w:val="hybridMultilevel"/>
    <w:tmpl w:val="186A23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AE1586C"/>
    <w:multiLevelType w:val="hybridMultilevel"/>
    <w:tmpl w:val="BC244864"/>
    <w:lvl w:ilvl="0" w:tplc="2DDA58D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5"/>
  </w:num>
  <w:num w:numId="2">
    <w:abstractNumId w:val="11"/>
  </w:num>
  <w:num w:numId="3">
    <w:abstractNumId w:val="13"/>
  </w:num>
  <w:num w:numId="4">
    <w:abstractNumId w:val="21"/>
  </w:num>
  <w:num w:numId="5">
    <w:abstractNumId w:val="20"/>
  </w:num>
  <w:num w:numId="6">
    <w:abstractNumId w:val="9"/>
  </w:num>
  <w:num w:numId="7">
    <w:abstractNumId w:val="8"/>
  </w:num>
  <w:num w:numId="8">
    <w:abstractNumId w:val="2"/>
  </w:num>
  <w:num w:numId="9">
    <w:abstractNumId w:val="6"/>
  </w:num>
  <w:num w:numId="10">
    <w:abstractNumId w:val="12"/>
  </w:num>
  <w:num w:numId="11">
    <w:abstractNumId w:val="28"/>
  </w:num>
  <w:num w:numId="12">
    <w:abstractNumId w:val="0"/>
  </w:num>
  <w:num w:numId="13">
    <w:abstractNumId w:val="3"/>
  </w:num>
  <w:num w:numId="14">
    <w:abstractNumId w:val="31"/>
  </w:num>
  <w:num w:numId="15">
    <w:abstractNumId w:val="35"/>
  </w:num>
  <w:num w:numId="16">
    <w:abstractNumId w:val="7"/>
  </w:num>
  <w:num w:numId="17">
    <w:abstractNumId w:val="25"/>
  </w:num>
  <w:num w:numId="18">
    <w:abstractNumId w:val="1"/>
  </w:num>
  <w:num w:numId="19">
    <w:abstractNumId w:val="16"/>
  </w:num>
  <w:num w:numId="20">
    <w:abstractNumId w:val="23"/>
  </w:num>
  <w:num w:numId="21">
    <w:abstractNumId w:val="10"/>
  </w:num>
  <w:num w:numId="22">
    <w:abstractNumId w:val="14"/>
  </w:num>
  <w:num w:numId="23">
    <w:abstractNumId w:val="19"/>
  </w:num>
  <w:num w:numId="24">
    <w:abstractNumId w:val="33"/>
  </w:num>
  <w:num w:numId="25">
    <w:abstractNumId w:val="37"/>
  </w:num>
  <w:num w:numId="26">
    <w:abstractNumId w:val="39"/>
  </w:num>
  <w:num w:numId="27">
    <w:abstractNumId w:val="34"/>
  </w:num>
  <w:num w:numId="28">
    <w:abstractNumId w:val="22"/>
  </w:num>
  <w:num w:numId="29">
    <w:abstractNumId w:val="36"/>
  </w:num>
  <w:num w:numId="30">
    <w:abstractNumId w:val="38"/>
  </w:num>
  <w:num w:numId="31">
    <w:abstractNumId w:val="18"/>
  </w:num>
  <w:num w:numId="32">
    <w:abstractNumId w:val="29"/>
  </w:num>
  <w:num w:numId="33">
    <w:abstractNumId w:val="17"/>
  </w:num>
  <w:num w:numId="34">
    <w:abstractNumId w:val="32"/>
  </w:num>
  <w:num w:numId="35">
    <w:abstractNumId w:val="26"/>
  </w:num>
  <w:num w:numId="36">
    <w:abstractNumId w:val="30"/>
  </w:num>
  <w:num w:numId="37">
    <w:abstractNumId w:val="4"/>
  </w:num>
  <w:num w:numId="38">
    <w:abstractNumId w:val="27"/>
  </w:num>
  <w:num w:numId="39">
    <w:abstractNumId w:val="2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930"/>
    <w:rsid w:val="000013BE"/>
    <w:rsid w:val="00001E43"/>
    <w:rsid w:val="0000619A"/>
    <w:rsid w:val="00006A76"/>
    <w:rsid w:val="000070C9"/>
    <w:rsid w:val="000073CA"/>
    <w:rsid w:val="000108D1"/>
    <w:rsid w:val="00012071"/>
    <w:rsid w:val="000151E5"/>
    <w:rsid w:val="000206F5"/>
    <w:rsid w:val="00022333"/>
    <w:rsid w:val="00024079"/>
    <w:rsid w:val="00025C1C"/>
    <w:rsid w:val="00026467"/>
    <w:rsid w:val="0002673A"/>
    <w:rsid w:val="00027AF6"/>
    <w:rsid w:val="000327C4"/>
    <w:rsid w:val="00034E37"/>
    <w:rsid w:val="000353E5"/>
    <w:rsid w:val="000376F4"/>
    <w:rsid w:val="00037B3F"/>
    <w:rsid w:val="00037D4D"/>
    <w:rsid w:val="000419F6"/>
    <w:rsid w:val="000429FB"/>
    <w:rsid w:val="00043739"/>
    <w:rsid w:val="00045A08"/>
    <w:rsid w:val="00046479"/>
    <w:rsid w:val="000501C9"/>
    <w:rsid w:val="00051F6D"/>
    <w:rsid w:val="00052A2E"/>
    <w:rsid w:val="00052C38"/>
    <w:rsid w:val="000539B6"/>
    <w:rsid w:val="00060672"/>
    <w:rsid w:val="00061016"/>
    <w:rsid w:val="000620BB"/>
    <w:rsid w:val="000719FB"/>
    <w:rsid w:val="0007257E"/>
    <w:rsid w:val="00072B26"/>
    <w:rsid w:val="00074109"/>
    <w:rsid w:val="00076BFC"/>
    <w:rsid w:val="00080664"/>
    <w:rsid w:val="00082946"/>
    <w:rsid w:val="00083EB6"/>
    <w:rsid w:val="00086F80"/>
    <w:rsid w:val="00096253"/>
    <w:rsid w:val="00097EFF"/>
    <w:rsid w:val="000A0457"/>
    <w:rsid w:val="000A2F4F"/>
    <w:rsid w:val="000A5EC9"/>
    <w:rsid w:val="000A648A"/>
    <w:rsid w:val="000B0560"/>
    <w:rsid w:val="000B5BB5"/>
    <w:rsid w:val="000B742A"/>
    <w:rsid w:val="000B7AC3"/>
    <w:rsid w:val="000C10BA"/>
    <w:rsid w:val="000C4C68"/>
    <w:rsid w:val="000D3A91"/>
    <w:rsid w:val="000E4E2B"/>
    <w:rsid w:val="000E5597"/>
    <w:rsid w:val="000E5C8F"/>
    <w:rsid w:val="000E62F1"/>
    <w:rsid w:val="000E682A"/>
    <w:rsid w:val="000E7770"/>
    <w:rsid w:val="000F6F25"/>
    <w:rsid w:val="000F72DE"/>
    <w:rsid w:val="0010524E"/>
    <w:rsid w:val="0011234E"/>
    <w:rsid w:val="001128C5"/>
    <w:rsid w:val="001143B6"/>
    <w:rsid w:val="00114402"/>
    <w:rsid w:val="001155F3"/>
    <w:rsid w:val="00127C9C"/>
    <w:rsid w:val="00134089"/>
    <w:rsid w:val="0014080C"/>
    <w:rsid w:val="00141E1D"/>
    <w:rsid w:val="00143FEA"/>
    <w:rsid w:val="00152928"/>
    <w:rsid w:val="00152FE9"/>
    <w:rsid w:val="00153C87"/>
    <w:rsid w:val="0016009F"/>
    <w:rsid w:val="00162DDA"/>
    <w:rsid w:val="0016484F"/>
    <w:rsid w:val="00173AEE"/>
    <w:rsid w:val="00173C9D"/>
    <w:rsid w:val="00175EE0"/>
    <w:rsid w:val="00177795"/>
    <w:rsid w:val="00180A94"/>
    <w:rsid w:val="00182163"/>
    <w:rsid w:val="00186D01"/>
    <w:rsid w:val="0019072B"/>
    <w:rsid w:val="00190EC1"/>
    <w:rsid w:val="001918E9"/>
    <w:rsid w:val="00192AB4"/>
    <w:rsid w:val="001930A3"/>
    <w:rsid w:val="0019428C"/>
    <w:rsid w:val="00195A42"/>
    <w:rsid w:val="00195DC9"/>
    <w:rsid w:val="001969B6"/>
    <w:rsid w:val="001A08E6"/>
    <w:rsid w:val="001A2971"/>
    <w:rsid w:val="001A3956"/>
    <w:rsid w:val="001A5155"/>
    <w:rsid w:val="001A7019"/>
    <w:rsid w:val="001B091E"/>
    <w:rsid w:val="001B257C"/>
    <w:rsid w:val="001B606E"/>
    <w:rsid w:val="001B6B10"/>
    <w:rsid w:val="001C1015"/>
    <w:rsid w:val="001C5930"/>
    <w:rsid w:val="001D05F1"/>
    <w:rsid w:val="001D07CA"/>
    <w:rsid w:val="001D0B7B"/>
    <w:rsid w:val="001D188B"/>
    <w:rsid w:val="001D35B1"/>
    <w:rsid w:val="001E2807"/>
    <w:rsid w:val="001E4ABB"/>
    <w:rsid w:val="001E62EA"/>
    <w:rsid w:val="001F3556"/>
    <w:rsid w:val="001F3DAF"/>
    <w:rsid w:val="001F4442"/>
    <w:rsid w:val="001F597C"/>
    <w:rsid w:val="00201439"/>
    <w:rsid w:val="002025D5"/>
    <w:rsid w:val="00202A88"/>
    <w:rsid w:val="00205213"/>
    <w:rsid w:val="00206AF7"/>
    <w:rsid w:val="0021038B"/>
    <w:rsid w:val="002122FA"/>
    <w:rsid w:val="0021394B"/>
    <w:rsid w:val="00213DAB"/>
    <w:rsid w:val="00214DD0"/>
    <w:rsid w:val="0022196C"/>
    <w:rsid w:val="00221986"/>
    <w:rsid w:val="0022247E"/>
    <w:rsid w:val="00232104"/>
    <w:rsid w:val="002348FE"/>
    <w:rsid w:val="00234E37"/>
    <w:rsid w:val="0023652B"/>
    <w:rsid w:val="0023734D"/>
    <w:rsid w:val="00237490"/>
    <w:rsid w:val="002419A6"/>
    <w:rsid w:val="00241A45"/>
    <w:rsid w:val="002457DA"/>
    <w:rsid w:val="00250007"/>
    <w:rsid w:val="00251A49"/>
    <w:rsid w:val="002535BE"/>
    <w:rsid w:val="0026126E"/>
    <w:rsid w:val="00265C16"/>
    <w:rsid w:val="002679C6"/>
    <w:rsid w:val="0027159F"/>
    <w:rsid w:val="00284055"/>
    <w:rsid w:val="0029026E"/>
    <w:rsid w:val="002935FA"/>
    <w:rsid w:val="00293E6F"/>
    <w:rsid w:val="00294D0F"/>
    <w:rsid w:val="0029501E"/>
    <w:rsid w:val="002974AA"/>
    <w:rsid w:val="00297A10"/>
    <w:rsid w:val="00297D57"/>
    <w:rsid w:val="002A2955"/>
    <w:rsid w:val="002A454D"/>
    <w:rsid w:val="002A56BB"/>
    <w:rsid w:val="002A621D"/>
    <w:rsid w:val="002A661E"/>
    <w:rsid w:val="002A701F"/>
    <w:rsid w:val="002B2605"/>
    <w:rsid w:val="002B2C45"/>
    <w:rsid w:val="002B39B4"/>
    <w:rsid w:val="002B5470"/>
    <w:rsid w:val="002B7ACB"/>
    <w:rsid w:val="002C2A22"/>
    <w:rsid w:val="002C2ABB"/>
    <w:rsid w:val="002C30CA"/>
    <w:rsid w:val="002C4E97"/>
    <w:rsid w:val="002C5587"/>
    <w:rsid w:val="002D157E"/>
    <w:rsid w:val="002D194A"/>
    <w:rsid w:val="002D354F"/>
    <w:rsid w:val="002D55B2"/>
    <w:rsid w:val="002D5B69"/>
    <w:rsid w:val="002E0947"/>
    <w:rsid w:val="002E0EB6"/>
    <w:rsid w:val="002E55D7"/>
    <w:rsid w:val="002F2C50"/>
    <w:rsid w:val="002F47F8"/>
    <w:rsid w:val="002F5657"/>
    <w:rsid w:val="002F58F9"/>
    <w:rsid w:val="0030114B"/>
    <w:rsid w:val="00303208"/>
    <w:rsid w:val="00303476"/>
    <w:rsid w:val="00303F12"/>
    <w:rsid w:val="0030630C"/>
    <w:rsid w:val="00312049"/>
    <w:rsid w:val="00312072"/>
    <w:rsid w:val="00313223"/>
    <w:rsid w:val="00314409"/>
    <w:rsid w:val="00314F37"/>
    <w:rsid w:val="003155CB"/>
    <w:rsid w:val="00315B38"/>
    <w:rsid w:val="00315B61"/>
    <w:rsid w:val="00316A23"/>
    <w:rsid w:val="00317F25"/>
    <w:rsid w:val="00320181"/>
    <w:rsid w:val="003206C0"/>
    <w:rsid w:val="00320EF7"/>
    <w:rsid w:val="003243FE"/>
    <w:rsid w:val="003314EE"/>
    <w:rsid w:val="00331A2F"/>
    <w:rsid w:val="0033411E"/>
    <w:rsid w:val="00336B6C"/>
    <w:rsid w:val="00337E9A"/>
    <w:rsid w:val="00346A43"/>
    <w:rsid w:val="00353242"/>
    <w:rsid w:val="0035374F"/>
    <w:rsid w:val="003560F3"/>
    <w:rsid w:val="0035631B"/>
    <w:rsid w:val="0036360B"/>
    <w:rsid w:val="0036476B"/>
    <w:rsid w:val="00366B84"/>
    <w:rsid w:val="00374AF8"/>
    <w:rsid w:val="0037507E"/>
    <w:rsid w:val="003750D5"/>
    <w:rsid w:val="0037682E"/>
    <w:rsid w:val="00377F27"/>
    <w:rsid w:val="00386262"/>
    <w:rsid w:val="00387446"/>
    <w:rsid w:val="0039002E"/>
    <w:rsid w:val="003930EC"/>
    <w:rsid w:val="003937C1"/>
    <w:rsid w:val="00393CD6"/>
    <w:rsid w:val="00396B9B"/>
    <w:rsid w:val="003A261C"/>
    <w:rsid w:val="003A6199"/>
    <w:rsid w:val="003B11AD"/>
    <w:rsid w:val="003B2BE8"/>
    <w:rsid w:val="003B3E0B"/>
    <w:rsid w:val="003C199C"/>
    <w:rsid w:val="003C5D15"/>
    <w:rsid w:val="003D0B2E"/>
    <w:rsid w:val="003D29EF"/>
    <w:rsid w:val="003D404E"/>
    <w:rsid w:val="003D4880"/>
    <w:rsid w:val="003D4E58"/>
    <w:rsid w:val="003D4FF9"/>
    <w:rsid w:val="003D712D"/>
    <w:rsid w:val="003E13C8"/>
    <w:rsid w:val="003E1619"/>
    <w:rsid w:val="003E23A0"/>
    <w:rsid w:val="003E244A"/>
    <w:rsid w:val="003E69DD"/>
    <w:rsid w:val="003F1DE0"/>
    <w:rsid w:val="003F7B70"/>
    <w:rsid w:val="00412ACE"/>
    <w:rsid w:val="00414708"/>
    <w:rsid w:val="00417A56"/>
    <w:rsid w:val="00417FE6"/>
    <w:rsid w:val="00421412"/>
    <w:rsid w:val="004243AF"/>
    <w:rsid w:val="00430FE7"/>
    <w:rsid w:val="00432AB5"/>
    <w:rsid w:val="00435310"/>
    <w:rsid w:val="004355F0"/>
    <w:rsid w:val="00436438"/>
    <w:rsid w:val="004372CD"/>
    <w:rsid w:val="00437C93"/>
    <w:rsid w:val="00440EB5"/>
    <w:rsid w:val="004423FC"/>
    <w:rsid w:val="00442FFF"/>
    <w:rsid w:val="00443BD5"/>
    <w:rsid w:val="00446EAF"/>
    <w:rsid w:val="004518E4"/>
    <w:rsid w:val="0045218E"/>
    <w:rsid w:val="0045411C"/>
    <w:rsid w:val="00456E2F"/>
    <w:rsid w:val="00456E80"/>
    <w:rsid w:val="004579B1"/>
    <w:rsid w:val="0046158D"/>
    <w:rsid w:val="0046384F"/>
    <w:rsid w:val="004644EC"/>
    <w:rsid w:val="00464637"/>
    <w:rsid w:val="00466BB5"/>
    <w:rsid w:val="00466F2C"/>
    <w:rsid w:val="00467D50"/>
    <w:rsid w:val="00470CDC"/>
    <w:rsid w:val="00474311"/>
    <w:rsid w:val="00477D22"/>
    <w:rsid w:val="004819E9"/>
    <w:rsid w:val="004855A7"/>
    <w:rsid w:val="0048619A"/>
    <w:rsid w:val="00487D0C"/>
    <w:rsid w:val="00487EF8"/>
    <w:rsid w:val="004953D6"/>
    <w:rsid w:val="00496F2A"/>
    <w:rsid w:val="004A21B0"/>
    <w:rsid w:val="004A6CFC"/>
    <w:rsid w:val="004B21FD"/>
    <w:rsid w:val="004B3FD7"/>
    <w:rsid w:val="004B4019"/>
    <w:rsid w:val="004B7B17"/>
    <w:rsid w:val="004C1191"/>
    <w:rsid w:val="004C4219"/>
    <w:rsid w:val="004C6F89"/>
    <w:rsid w:val="004D3806"/>
    <w:rsid w:val="004D61C4"/>
    <w:rsid w:val="004D69BD"/>
    <w:rsid w:val="004D7267"/>
    <w:rsid w:val="004E20DF"/>
    <w:rsid w:val="004E277D"/>
    <w:rsid w:val="004E4621"/>
    <w:rsid w:val="004F0988"/>
    <w:rsid w:val="004F4AF3"/>
    <w:rsid w:val="004F6D02"/>
    <w:rsid w:val="00500EDB"/>
    <w:rsid w:val="00506315"/>
    <w:rsid w:val="00513C68"/>
    <w:rsid w:val="0051474F"/>
    <w:rsid w:val="005172E9"/>
    <w:rsid w:val="00517644"/>
    <w:rsid w:val="00527C3F"/>
    <w:rsid w:val="00531998"/>
    <w:rsid w:val="00532F1C"/>
    <w:rsid w:val="00536809"/>
    <w:rsid w:val="00537FC7"/>
    <w:rsid w:val="005404AC"/>
    <w:rsid w:val="005409E1"/>
    <w:rsid w:val="00541D1D"/>
    <w:rsid w:val="00544952"/>
    <w:rsid w:val="00552211"/>
    <w:rsid w:val="00552851"/>
    <w:rsid w:val="005554A7"/>
    <w:rsid w:val="00562557"/>
    <w:rsid w:val="005640D8"/>
    <w:rsid w:val="0056698C"/>
    <w:rsid w:val="00566E11"/>
    <w:rsid w:val="005673DC"/>
    <w:rsid w:val="005677D3"/>
    <w:rsid w:val="00567CB2"/>
    <w:rsid w:val="00570D92"/>
    <w:rsid w:val="00571182"/>
    <w:rsid w:val="00571371"/>
    <w:rsid w:val="005756AB"/>
    <w:rsid w:val="005771CC"/>
    <w:rsid w:val="005827FF"/>
    <w:rsid w:val="0058542A"/>
    <w:rsid w:val="00586225"/>
    <w:rsid w:val="005910A0"/>
    <w:rsid w:val="005914B5"/>
    <w:rsid w:val="0059522F"/>
    <w:rsid w:val="00596E6F"/>
    <w:rsid w:val="005A0586"/>
    <w:rsid w:val="005A3F00"/>
    <w:rsid w:val="005A489E"/>
    <w:rsid w:val="005A4CA5"/>
    <w:rsid w:val="005A56D0"/>
    <w:rsid w:val="005B21A6"/>
    <w:rsid w:val="005B33A5"/>
    <w:rsid w:val="005B4DDE"/>
    <w:rsid w:val="005B4E17"/>
    <w:rsid w:val="005B5392"/>
    <w:rsid w:val="005C77C1"/>
    <w:rsid w:val="005D287A"/>
    <w:rsid w:val="005D47B7"/>
    <w:rsid w:val="005D560E"/>
    <w:rsid w:val="005E0049"/>
    <w:rsid w:val="005E10C9"/>
    <w:rsid w:val="005E1B20"/>
    <w:rsid w:val="005E1C35"/>
    <w:rsid w:val="005E2BA0"/>
    <w:rsid w:val="005E59E5"/>
    <w:rsid w:val="005E5FBC"/>
    <w:rsid w:val="005F7408"/>
    <w:rsid w:val="0060196A"/>
    <w:rsid w:val="0060200F"/>
    <w:rsid w:val="00602051"/>
    <w:rsid w:val="00602EAB"/>
    <w:rsid w:val="00603887"/>
    <w:rsid w:val="0060444E"/>
    <w:rsid w:val="00605192"/>
    <w:rsid w:val="006057F4"/>
    <w:rsid w:val="00610A35"/>
    <w:rsid w:val="0061173A"/>
    <w:rsid w:val="00612E21"/>
    <w:rsid w:val="00614EC8"/>
    <w:rsid w:val="006208F4"/>
    <w:rsid w:val="00621D4C"/>
    <w:rsid w:val="0062362B"/>
    <w:rsid w:val="0062388D"/>
    <w:rsid w:val="00626CD1"/>
    <w:rsid w:val="00627D0B"/>
    <w:rsid w:val="00632A48"/>
    <w:rsid w:val="00633D63"/>
    <w:rsid w:val="0063445D"/>
    <w:rsid w:val="00634BA1"/>
    <w:rsid w:val="00635311"/>
    <w:rsid w:val="00635A2C"/>
    <w:rsid w:val="00637164"/>
    <w:rsid w:val="006401DC"/>
    <w:rsid w:val="0064276A"/>
    <w:rsid w:val="0064489F"/>
    <w:rsid w:val="00650A4C"/>
    <w:rsid w:val="00654CDE"/>
    <w:rsid w:val="00665608"/>
    <w:rsid w:val="00666E07"/>
    <w:rsid w:val="006673EA"/>
    <w:rsid w:val="00676858"/>
    <w:rsid w:val="00677572"/>
    <w:rsid w:val="00692891"/>
    <w:rsid w:val="006934E3"/>
    <w:rsid w:val="00694AF2"/>
    <w:rsid w:val="006966BC"/>
    <w:rsid w:val="00696B78"/>
    <w:rsid w:val="006A1FAB"/>
    <w:rsid w:val="006A2BA9"/>
    <w:rsid w:val="006A39B4"/>
    <w:rsid w:val="006A4977"/>
    <w:rsid w:val="006B3619"/>
    <w:rsid w:val="006B6A79"/>
    <w:rsid w:val="006C3233"/>
    <w:rsid w:val="006C4BA1"/>
    <w:rsid w:val="006C5DA7"/>
    <w:rsid w:val="006D5891"/>
    <w:rsid w:val="006D5C75"/>
    <w:rsid w:val="006D743F"/>
    <w:rsid w:val="006D7D08"/>
    <w:rsid w:val="006E1706"/>
    <w:rsid w:val="006E2F1B"/>
    <w:rsid w:val="006E63E6"/>
    <w:rsid w:val="006E6FD7"/>
    <w:rsid w:val="006F2187"/>
    <w:rsid w:val="006F390E"/>
    <w:rsid w:val="006F6719"/>
    <w:rsid w:val="00704C8A"/>
    <w:rsid w:val="00705B91"/>
    <w:rsid w:val="00710FFC"/>
    <w:rsid w:val="00715385"/>
    <w:rsid w:val="007167EA"/>
    <w:rsid w:val="007168A5"/>
    <w:rsid w:val="0071708D"/>
    <w:rsid w:val="00721F08"/>
    <w:rsid w:val="00722A15"/>
    <w:rsid w:val="00723453"/>
    <w:rsid w:val="0072575B"/>
    <w:rsid w:val="00726ABA"/>
    <w:rsid w:val="00727647"/>
    <w:rsid w:val="007279D3"/>
    <w:rsid w:val="00730DB0"/>
    <w:rsid w:val="00730EC9"/>
    <w:rsid w:val="007315D4"/>
    <w:rsid w:val="00734901"/>
    <w:rsid w:val="00736EC8"/>
    <w:rsid w:val="0074258A"/>
    <w:rsid w:val="00743155"/>
    <w:rsid w:val="0074555D"/>
    <w:rsid w:val="00745DD1"/>
    <w:rsid w:val="00745F04"/>
    <w:rsid w:val="00752064"/>
    <w:rsid w:val="00754223"/>
    <w:rsid w:val="00760B1C"/>
    <w:rsid w:val="007623C2"/>
    <w:rsid w:val="00763634"/>
    <w:rsid w:val="00770D47"/>
    <w:rsid w:val="00771433"/>
    <w:rsid w:val="00772D9F"/>
    <w:rsid w:val="007742D5"/>
    <w:rsid w:val="0077583D"/>
    <w:rsid w:val="00777513"/>
    <w:rsid w:val="00777F26"/>
    <w:rsid w:val="00783DAD"/>
    <w:rsid w:val="00785891"/>
    <w:rsid w:val="00786AAC"/>
    <w:rsid w:val="007918AC"/>
    <w:rsid w:val="00793683"/>
    <w:rsid w:val="00794B6A"/>
    <w:rsid w:val="007A081D"/>
    <w:rsid w:val="007A0EB7"/>
    <w:rsid w:val="007A26A7"/>
    <w:rsid w:val="007A35C9"/>
    <w:rsid w:val="007A3FED"/>
    <w:rsid w:val="007A6AFD"/>
    <w:rsid w:val="007A6C5B"/>
    <w:rsid w:val="007A715B"/>
    <w:rsid w:val="007A7D2F"/>
    <w:rsid w:val="007B0829"/>
    <w:rsid w:val="007B1364"/>
    <w:rsid w:val="007B2129"/>
    <w:rsid w:val="007B2CF5"/>
    <w:rsid w:val="007B774D"/>
    <w:rsid w:val="007C0E1F"/>
    <w:rsid w:val="007C0F08"/>
    <w:rsid w:val="007C3C6F"/>
    <w:rsid w:val="007C5EBE"/>
    <w:rsid w:val="007D1044"/>
    <w:rsid w:val="007D590E"/>
    <w:rsid w:val="007D5D03"/>
    <w:rsid w:val="007E0397"/>
    <w:rsid w:val="007E170B"/>
    <w:rsid w:val="007E2CCA"/>
    <w:rsid w:val="007E487F"/>
    <w:rsid w:val="007E4CF2"/>
    <w:rsid w:val="007E512B"/>
    <w:rsid w:val="007E54E3"/>
    <w:rsid w:val="007F2686"/>
    <w:rsid w:val="007F5527"/>
    <w:rsid w:val="007F5781"/>
    <w:rsid w:val="007F598D"/>
    <w:rsid w:val="007F7D16"/>
    <w:rsid w:val="00800F4B"/>
    <w:rsid w:val="0080188A"/>
    <w:rsid w:val="00805579"/>
    <w:rsid w:val="008102C7"/>
    <w:rsid w:val="00813B61"/>
    <w:rsid w:val="00813D46"/>
    <w:rsid w:val="00814C6B"/>
    <w:rsid w:val="0081563F"/>
    <w:rsid w:val="00817A5D"/>
    <w:rsid w:val="00825D15"/>
    <w:rsid w:val="00827FA2"/>
    <w:rsid w:val="008320CB"/>
    <w:rsid w:val="0083551C"/>
    <w:rsid w:val="00836644"/>
    <w:rsid w:val="00837049"/>
    <w:rsid w:val="00837DFE"/>
    <w:rsid w:val="0084699F"/>
    <w:rsid w:val="00847DC4"/>
    <w:rsid w:val="00850B24"/>
    <w:rsid w:val="00851AA2"/>
    <w:rsid w:val="008542C0"/>
    <w:rsid w:val="00854D96"/>
    <w:rsid w:val="00856D8A"/>
    <w:rsid w:val="008602BD"/>
    <w:rsid w:val="008609E2"/>
    <w:rsid w:val="008621DA"/>
    <w:rsid w:val="0086347D"/>
    <w:rsid w:val="00864E60"/>
    <w:rsid w:val="00865D7B"/>
    <w:rsid w:val="00866913"/>
    <w:rsid w:val="00867111"/>
    <w:rsid w:val="00867B7E"/>
    <w:rsid w:val="00870350"/>
    <w:rsid w:val="0087424C"/>
    <w:rsid w:val="00875440"/>
    <w:rsid w:val="0087611E"/>
    <w:rsid w:val="00881DBB"/>
    <w:rsid w:val="008827A0"/>
    <w:rsid w:val="00882FA4"/>
    <w:rsid w:val="008846CA"/>
    <w:rsid w:val="00886E2A"/>
    <w:rsid w:val="00890FC2"/>
    <w:rsid w:val="008923AF"/>
    <w:rsid w:val="00892855"/>
    <w:rsid w:val="00897EEF"/>
    <w:rsid w:val="008A7465"/>
    <w:rsid w:val="008A75E2"/>
    <w:rsid w:val="008B05C6"/>
    <w:rsid w:val="008B1815"/>
    <w:rsid w:val="008B1919"/>
    <w:rsid w:val="008B22F2"/>
    <w:rsid w:val="008B5773"/>
    <w:rsid w:val="008B7C92"/>
    <w:rsid w:val="008C06A2"/>
    <w:rsid w:val="008C07E9"/>
    <w:rsid w:val="008C1DDC"/>
    <w:rsid w:val="008C5C35"/>
    <w:rsid w:val="008D12D0"/>
    <w:rsid w:val="008D7D37"/>
    <w:rsid w:val="008E1B9C"/>
    <w:rsid w:val="008E1BE8"/>
    <w:rsid w:val="008E4321"/>
    <w:rsid w:val="008E72AB"/>
    <w:rsid w:val="008E7EEA"/>
    <w:rsid w:val="008F05A6"/>
    <w:rsid w:val="008F2207"/>
    <w:rsid w:val="008F3556"/>
    <w:rsid w:val="008F43BD"/>
    <w:rsid w:val="008F5843"/>
    <w:rsid w:val="008F64CD"/>
    <w:rsid w:val="00900F2F"/>
    <w:rsid w:val="009024A7"/>
    <w:rsid w:val="009051D7"/>
    <w:rsid w:val="009108F2"/>
    <w:rsid w:val="009207D7"/>
    <w:rsid w:val="00921F24"/>
    <w:rsid w:val="009233FD"/>
    <w:rsid w:val="00930AC8"/>
    <w:rsid w:val="00932911"/>
    <w:rsid w:val="00936492"/>
    <w:rsid w:val="00942908"/>
    <w:rsid w:val="00943BFE"/>
    <w:rsid w:val="00945796"/>
    <w:rsid w:val="0094611C"/>
    <w:rsid w:val="00955C8B"/>
    <w:rsid w:val="0095636C"/>
    <w:rsid w:val="00957365"/>
    <w:rsid w:val="00957C7C"/>
    <w:rsid w:val="0096346A"/>
    <w:rsid w:val="00963DE5"/>
    <w:rsid w:val="00964FB0"/>
    <w:rsid w:val="00965B2A"/>
    <w:rsid w:val="009664FF"/>
    <w:rsid w:val="00966EBC"/>
    <w:rsid w:val="00973768"/>
    <w:rsid w:val="00974971"/>
    <w:rsid w:val="009767FB"/>
    <w:rsid w:val="00976E25"/>
    <w:rsid w:val="009801F0"/>
    <w:rsid w:val="00980D93"/>
    <w:rsid w:val="00986845"/>
    <w:rsid w:val="00990F81"/>
    <w:rsid w:val="00996068"/>
    <w:rsid w:val="009A0710"/>
    <w:rsid w:val="009A07B4"/>
    <w:rsid w:val="009A1F8C"/>
    <w:rsid w:val="009A3473"/>
    <w:rsid w:val="009A7273"/>
    <w:rsid w:val="009A72A3"/>
    <w:rsid w:val="009B1129"/>
    <w:rsid w:val="009B1680"/>
    <w:rsid w:val="009B17DE"/>
    <w:rsid w:val="009B24F3"/>
    <w:rsid w:val="009B2B9E"/>
    <w:rsid w:val="009B2DD8"/>
    <w:rsid w:val="009B3735"/>
    <w:rsid w:val="009B4057"/>
    <w:rsid w:val="009B69C2"/>
    <w:rsid w:val="009C7721"/>
    <w:rsid w:val="009D32C1"/>
    <w:rsid w:val="009E287C"/>
    <w:rsid w:val="009E7665"/>
    <w:rsid w:val="009F015E"/>
    <w:rsid w:val="009F048F"/>
    <w:rsid w:val="009F064D"/>
    <w:rsid w:val="009F0C29"/>
    <w:rsid w:val="009F619E"/>
    <w:rsid w:val="00A11277"/>
    <w:rsid w:val="00A14D41"/>
    <w:rsid w:val="00A15525"/>
    <w:rsid w:val="00A17F60"/>
    <w:rsid w:val="00A2116D"/>
    <w:rsid w:val="00A23889"/>
    <w:rsid w:val="00A25126"/>
    <w:rsid w:val="00A2581F"/>
    <w:rsid w:val="00A274DD"/>
    <w:rsid w:val="00A32D64"/>
    <w:rsid w:val="00A33217"/>
    <w:rsid w:val="00A344A7"/>
    <w:rsid w:val="00A362CE"/>
    <w:rsid w:val="00A42DE7"/>
    <w:rsid w:val="00A5072A"/>
    <w:rsid w:val="00A521B3"/>
    <w:rsid w:val="00A55068"/>
    <w:rsid w:val="00A55541"/>
    <w:rsid w:val="00A56E4A"/>
    <w:rsid w:val="00A603F5"/>
    <w:rsid w:val="00A61628"/>
    <w:rsid w:val="00A6400B"/>
    <w:rsid w:val="00A64728"/>
    <w:rsid w:val="00A649B6"/>
    <w:rsid w:val="00A704B9"/>
    <w:rsid w:val="00A81124"/>
    <w:rsid w:val="00A81E30"/>
    <w:rsid w:val="00A8293D"/>
    <w:rsid w:val="00A836B0"/>
    <w:rsid w:val="00A836DC"/>
    <w:rsid w:val="00A83F3F"/>
    <w:rsid w:val="00A86CE2"/>
    <w:rsid w:val="00A9268E"/>
    <w:rsid w:val="00AA0F7B"/>
    <w:rsid w:val="00AA5004"/>
    <w:rsid w:val="00AB00CF"/>
    <w:rsid w:val="00AB0F66"/>
    <w:rsid w:val="00AB3B44"/>
    <w:rsid w:val="00AB624A"/>
    <w:rsid w:val="00AC1589"/>
    <w:rsid w:val="00AC1B89"/>
    <w:rsid w:val="00AC3C66"/>
    <w:rsid w:val="00AC406E"/>
    <w:rsid w:val="00AC473D"/>
    <w:rsid w:val="00AC6EB1"/>
    <w:rsid w:val="00AD0D47"/>
    <w:rsid w:val="00AD0FE9"/>
    <w:rsid w:val="00AD4D99"/>
    <w:rsid w:val="00AD520C"/>
    <w:rsid w:val="00AD521C"/>
    <w:rsid w:val="00AE3BBE"/>
    <w:rsid w:val="00AE4025"/>
    <w:rsid w:val="00AE6E4F"/>
    <w:rsid w:val="00AF2908"/>
    <w:rsid w:val="00AF3D0A"/>
    <w:rsid w:val="00AF49F9"/>
    <w:rsid w:val="00B04FD7"/>
    <w:rsid w:val="00B05371"/>
    <w:rsid w:val="00B07523"/>
    <w:rsid w:val="00B07669"/>
    <w:rsid w:val="00B117F5"/>
    <w:rsid w:val="00B13A6E"/>
    <w:rsid w:val="00B159C4"/>
    <w:rsid w:val="00B20C71"/>
    <w:rsid w:val="00B23ADF"/>
    <w:rsid w:val="00B23D83"/>
    <w:rsid w:val="00B24514"/>
    <w:rsid w:val="00B310FE"/>
    <w:rsid w:val="00B35848"/>
    <w:rsid w:val="00B36F84"/>
    <w:rsid w:val="00B37C70"/>
    <w:rsid w:val="00B43646"/>
    <w:rsid w:val="00B44F72"/>
    <w:rsid w:val="00B54439"/>
    <w:rsid w:val="00B546F2"/>
    <w:rsid w:val="00B5678B"/>
    <w:rsid w:val="00B56CED"/>
    <w:rsid w:val="00B57B67"/>
    <w:rsid w:val="00B61D39"/>
    <w:rsid w:val="00B65CDF"/>
    <w:rsid w:val="00B673A1"/>
    <w:rsid w:val="00B702CF"/>
    <w:rsid w:val="00B72137"/>
    <w:rsid w:val="00B73453"/>
    <w:rsid w:val="00B73D53"/>
    <w:rsid w:val="00B73D82"/>
    <w:rsid w:val="00B743A8"/>
    <w:rsid w:val="00B7585A"/>
    <w:rsid w:val="00B75DF1"/>
    <w:rsid w:val="00B8058A"/>
    <w:rsid w:val="00B816EC"/>
    <w:rsid w:val="00B821FE"/>
    <w:rsid w:val="00B82F69"/>
    <w:rsid w:val="00B83123"/>
    <w:rsid w:val="00B84B8A"/>
    <w:rsid w:val="00B84F41"/>
    <w:rsid w:val="00B86168"/>
    <w:rsid w:val="00B8619B"/>
    <w:rsid w:val="00B870F5"/>
    <w:rsid w:val="00B87DA4"/>
    <w:rsid w:val="00B95C20"/>
    <w:rsid w:val="00BA251B"/>
    <w:rsid w:val="00BA5900"/>
    <w:rsid w:val="00BA7CC8"/>
    <w:rsid w:val="00BB0EBF"/>
    <w:rsid w:val="00BB1602"/>
    <w:rsid w:val="00BB4B47"/>
    <w:rsid w:val="00BB65F3"/>
    <w:rsid w:val="00BC410B"/>
    <w:rsid w:val="00BC561F"/>
    <w:rsid w:val="00BC6084"/>
    <w:rsid w:val="00BC772C"/>
    <w:rsid w:val="00BD0E21"/>
    <w:rsid w:val="00BD1BB2"/>
    <w:rsid w:val="00BD45FE"/>
    <w:rsid w:val="00BD6573"/>
    <w:rsid w:val="00BD786F"/>
    <w:rsid w:val="00BE1BC3"/>
    <w:rsid w:val="00BE1EFA"/>
    <w:rsid w:val="00BE2153"/>
    <w:rsid w:val="00BE25F7"/>
    <w:rsid w:val="00BE4BFC"/>
    <w:rsid w:val="00BF06BD"/>
    <w:rsid w:val="00BF11BE"/>
    <w:rsid w:val="00BF65D6"/>
    <w:rsid w:val="00BF66D3"/>
    <w:rsid w:val="00C033E2"/>
    <w:rsid w:val="00C03EA3"/>
    <w:rsid w:val="00C04709"/>
    <w:rsid w:val="00C04992"/>
    <w:rsid w:val="00C11F9A"/>
    <w:rsid w:val="00C13055"/>
    <w:rsid w:val="00C142EC"/>
    <w:rsid w:val="00C16257"/>
    <w:rsid w:val="00C169C8"/>
    <w:rsid w:val="00C175E7"/>
    <w:rsid w:val="00C22C42"/>
    <w:rsid w:val="00C2302C"/>
    <w:rsid w:val="00C30044"/>
    <w:rsid w:val="00C314CB"/>
    <w:rsid w:val="00C325B3"/>
    <w:rsid w:val="00C33911"/>
    <w:rsid w:val="00C33D89"/>
    <w:rsid w:val="00C347D9"/>
    <w:rsid w:val="00C4130F"/>
    <w:rsid w:val="00C476E8"/>
    <w:rsid w:val="00C478E8"/>
    <w:rsid w:val="00C50BE0"/>
    <w:rsid w:val="00C52A0B"/>
    <w:rsid w:val="00C5404B"/>
    <w:rsid w:val="00C636BC"/>
    <w:rsid w:val="00C66829"/>
    <w:rsid w:val="00C7049C"/>
    <w:rsid w:val="00C731B6"/>
    <w:rsid w:val="00C74A08"/>
    <w:rsid w:val="00C80FF6"/>
    <w:rsid w:val="00C858A2"/>
    <w:rsid w:val="00C85923"/>
    <w:rsid w:val="00C8606E"/>
    <w:rsid w:val="00C862B4"/>
    <w:rsid w:val="00C87AD5"/>
    <w:rsid w:val="00C91ADA"/>
    <w:rsid w:val="00C94DEC"/>
    <w:rsid w:val="00C97A77"/>
    <w:rsid w:val="00CA4396"/>
    <w:rsid w:val="00CA703A"/>
    <w:rsid w:val="00CB2CD9"/>
    <w:rsid w:val="00CB6434"/>
    <w:rsid w:val="00CC1CB6"/>
    <w:rsid w:val="00CC2270"/>
    <w:rsid w:val="00CC26A0"/>
    <w:rsid w:val="00CC59BD"/>
    <w:rsid w:val="00CC7F2C"/>
    <w:rsid w:val="00CD03C4"/>
    <w:rsid w:val="00CD18DA"/>
    <w:rsid w:val="00CD435D"/>
    <w:rsid w:val="00CE01FB"/>
    <w:rsid w:val="00CE2310"/>
    <w:rsid w:val="00CE2EB7"/>
    <w:rsid w:val="00CE3EA9"/>
    <w:rsid w:val="00CE75FF"/>
    <w:rsid w:val="00CF5E81"/>
    <w:rsid w:val="00D01C8D"/>
    <w:rsid w:val="00D0551D"/>
    <w:rsid w:val="00D075C5"/>
    <w:rsid w:val="00D07F25"/>
    <w:rsid w:val="00D10F27"/>
    <w:rsid w:val="00D1138B"/>
    <w:rsid w:val="00D167F1"/>
    <w:rsid w:val="00D16DD2"/>
    <w:rsid w:val="00D20C84"/>
    <w:rsid w:val="00D21E10"/>
    <w:rsid w:val="00D23925"/>
    <w:rsid w:val="00D25B43"/>
    <w:rsid w:val="00D30112"/>
    <w:rsid w:val="00D31787"/>
    <w:rsid w:val="00D328F1"/>
    <w:rsid w:val="00D37A10"/>
    <w:rsid w:val="00D37BCE"/>
    <w:rsid w:val="00D37CB8"/>
    <w:rsid w:val="00D409E5"/>
    <w:rsid w:val="00D40B3F"/>
    <w:rsid w:val="00D426A6"/>
    <w:rsid w:val="00D44D3E"/>
    <w:rsid w:val="00D47339"/>
    <w:rsid w:val="00D47350"/>
    <w:rsid w:val="00D4793A"/>
    <w:rsid w:val="00D509DC"/>
    <w:rsid w:val="00D51092"/>
    <w:rsid w:val="00D52953"/>
    <w:rsid w:val="00D53D68"/>
    <w:rsid w:val="00D55E8B"/>
    <w:rsid w:val="00D57FC2"/>
    <w:rsid w:val="00D627DB"/>
    <w:rsid w:val="00D66785"/>
    <w:rsid w:val="00D67167"/>
    <w:rsid w:val="00D719B2"/>
    <w:rsid w:val="00D71FE4"/>
    <w:rsid w:val="00D77502"/>
    <w:rsid w:val="00D81E5C"/>
    <w:rsid w:val="00D8254A"/>
    <w:rsid w:val="00D82C23"/>
    <w:rsid w:val="00D82E4D"/>
    <w:rsid w:val="00D857EA"/>
    <w:rsid w:val="00D90E22"/>
    <w:rsid w:val="00D917EE"/>
    <w:rsid w:val="00D922EF"/>
    <w:rsid w:val="00D9282B"/>
    <w:rsid w:val="00D95130"/>
    <w:rsid w:val="00D978FF"/>
    <w:rsid w:val="00DA05EB"/>
    <w:rsid w:val="00DA21B7"/>
    <w:rsid w:val="00DA644C"/>
    <w:rsid w:val="00DA707A"/>
    <w:rsid w:val="00DB3147"/>
    <w:rsid w:val="00DB48FB"/>
    <w:rsid w:val="00DB6CD3"/>
    <w:rsid w:val="00DB7CCF"/>
    <w:rsid w:val="00DC04D4"/>
    <w:rsid w:val="00DC1219"/>
    <w:rsid w:val="00DC500C"/>
    <w:rsid w:val="00DC6500"/>
    <w:rsid w:val="00DD15BE"/>
    <w:rsid w:val="00DD32F1"/>
    <w:rsid w:val="00DD519F"/>
    <w:rsid w:val="00DD711F"/>
    <w:rsid w:val="00DE13D6"/>
    <w:rsid w:val="00DE1438"/>
    <w:rsid w:val="00DE1575"/>
    <w:rsid w:val="00DE32B6"/>
    <w:rsid w:val="00DE3BDD"/>
    <w:rsid w:val="00DE62A3"/>
    <w:rsid w:val="00DE688D"/>
    <w:rsid w:val="00DE6C15"/>
    <w:rsid w:val="00DE7B43"/>
    <w:rsid w:val="00DE7D84"/>
    <w:rsid w:val="00DF0E3D"/>
    <w:rsid w:val="00DF134A"/>
    <w:rsid w:val="00DF7CBC"/>
    <w:rsid w:val="00E00F19"/>
    <w:rsid w:val="00E02092"/>
    <w:rsid w:val="00E02C57"/>
    <w:rsid w:val="00E053AB"/>
    <w:rsid w:val="00E06C9B"/>
    <w:rsid w:val="00E06E84"/>
    <w:rsid w:val="00E12E2E"/>
    <w:rsid w:val="00E14B91"/>
    <w:rsid w:val="00E156A1"/>
    <w:rsid w:val="00E157FB"/>
    <w:rsid w:val="00E159C2"/>
    <w:rsid w:val="00E17D20"/>
    <w:rsid w:val="00E23629"/>
    <w:rsid w:val="00E25151"/>
    <w:rsid w:val="00E325A7"/>
    <w:rsid w:val="00E32D90"/>
    <w:rsid w:val="00E364AC"/>
    <w:rsid w:val="00E37C88"/>
    <w:rsid w:val="00E44DAB"/>
    <w:rsid w:val="00E44FCB"/>
    <w:rsid w:val="00E50FB7"/>
    <w:rsid w:val="00E52C93"/>
    <w:rsid w:val="00E6649A"/>
    <w:rsid w:val="00E67714"/>
    <w:rsid w:val="00E721B2"/>
    <w:rsid w:val="00E75326"/>
    <w:rsid w:val="00E76021"/>
    <w:rsid w:val="00E81494"/>
    <w:rsid w:val="00E82B39"/>
    <w:rsid w:val="00E82F2F"/>
    <w:rsid w:val="00E8439F"/>
    <w:rsid w:val="00E95C1D"/>
    <w:rsid w:val="00E95F54"/>
    <w:rsid w:val="00E96415"/>
    <w:rsid w:val="00E9643E"/>
    <w:rsid w:val="00EA01C1"/>
    <w:rsid w:val="00EA07F2"/>
    <w:rsid w:val="00EA3655"/>
    <w:rsid w:val="00EA600D"/>
    <w:rsid w:val="00EB0729"/>
    <w:rsid w:val="00EB4671"/>
    <w:rsid w:val="00EB4844"/>
    <w:rsid w:val="00EB515F"/>
    <w:rsid w:val="00EB66D6"/>
    <w:rsid w:val="00EB7468"/>
    <w:rsid w:val="00EB7ED5"/>
    <w:rsid w:val="00EC0967"/>
    <w:rsid w:val="00EC18D9"/>
    <w:rsid w:val="00EC28A8"/>
    <w:rsid w:val="00EC4C79"/>
    <w:rsid w:val="00EC6339"/>
    <w:rsid w:val="00ED18E7"/>
    <w:rsid w:val="00ED1E6A"/>
    <w:rsid w:val="00ED3CB6"/>
    <w:rsid w:val="00ED452C"/>
    <w:rsid w:val="00ED5290"/>
    <w:rsid w:val="00ED6A4F"/>
    <w:rsid w:val="00EE2AE3"/>
    <w:rsid w:val="00EE3640"/>
    <w:rsid w:val="00EE3FFB"/>
    <w:rsid w:val="00EF37C2"/>
    <w:rsid w:val="00EF5172"/>
    <w:rsid w:val="00EF528A"/>
    <w:rsid w:val="00EF60F0"/>
    <w:rsid w:val="00F061B5"/>
    <w:rsid w:val="00F07940"/>
    <w:rsid w:val="00F11308"/>
    <w:rsid w:val="00F12CA5"/>
    <w:rsid w:val="00F165D4"/>
    <w:rsid w:val="00F17A24"/>
    <w:rsid w:val="00F209C1"/>
    <w:rsid w:val="00F220B8"/>
    <w:rsid w:val="00F23E17"/>
    <w:rsid w:val="00F26A05"/>
    <w:rsid w:val="00F27304"/>
    <w:rsid w:val="00F3066F"/>
    <w:rsid w:val="00F30E87"/>
    <w:rsid w:val="00F3273F"/>
    <w:rsid w:val="00F33788"/>
    <w:rsid w:val="00F338D7"/>
    <w:rsid w:val="00F36B70"/>
    <w:rsid w:val="00F37303"/>
    <w:rsid w:val="00F40086"/>
    <w:rsid w:val="00F4031D"/>
    <w:rsid w:val="00F42A85"/>
    <w:rsid w:val="00F43250"/>
    <w:rsid w:val="00F43660"/>
    <w:rsid w:val="00F43A1C"/>
    <w:rsid w:val="00F43C97"/>
    <w:rsid w:val="00F44479"/>
    <w:rsid w:val="00F44630"/>
    <w:rsid w:val="00F52C5C"/>
    <w:rsid w:val="00F57FA3"/>
    <w:rsid w:val="00F64306"/>
    <w:rsid w:val="00F643F1"/>
    <w:rsid w:val="00F6764D"/>
    <w:rsid w:val="00F67DB0"/>
    <w:rsid w:val="00F700C9"/>
    <w:rsid w:val="00F70CB8"/>
    <w:rsid w:val="00F720C9"/>
    <w:rsid w:val="00F72EA1"/>
    <w:rsid w:val="00F75839"/>
    <w:rsid w:val="00F767F9"/>
    <w:rsid w:val="00F8142D"/>
    <w:rsid w:val="00F817C6"/>
    <w:rsid w:val="00F83ECE"/>
    <w:rsid w:val="00F869E5"/>
    <w:rsid w:val="00F901B7"/>
    <w:rsid w:val="00F93C97"/>
    <w:rsid w:val="00FA1416"/>
    <w:rsid w:val="00FA1E34"/>
    <w:rsid w:val="00FA4742"/>
    <w:rsid w:val="00FA5D20"/>
    <w:rsid w:val="00FB0EA4"/>
    <w:rsid w:val="00FB0EC0"/>
    <w:rsid w:val="00FB18EE"/>
    <w:rsid w:val="00FB19A2"/>
    <w:rsid w:val="00FB6356"/>
    <w:rsid w:val="00FB67C3"/>
    <w:rsid w:val="00FB72D0"/>
    <w:rsid w:val="00FB76F0"/>
    <w:rsid w:val="00FC3A2C"/>
    <w:rsid w:val="00FC4210"/>
    <w:rsid w:val="00FC5A54"/>
    <w:rsid w:val="00FC762F"/>
    <w:rsid w:val="00FC77EC"/>
    <w:rsid w:val="00FD1BFC"/>
    <w:rsid w:val="00FE0A88"/>
    <w:rsid w:val="00FE1FFF"/>
    <w:rsid w:val="00FE334A"/>
    <w:rsid w:val="00FE4119"/>
    <w:rsid w:val="00FE61BA"/>
    <w:rsid w:val="00FF16D1"/>
    <w:rsid w:val="00FF40F2"/>
    <w:rsid w:val="00FF4415"/>
    <w:rsid w:val="00FF4F8B"/>
    <w:rsid w:val="00FF5186"/>
    <w:rsid w:val="00FF66D5"/>
    <w:rsid w:val="00FF6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32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3" w:qFormat="1"/>
    <w:lsdException w:name="heading 5" w:uiPriority="3"/>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Текст абзаца"/>
    <w:qFormat/>
    <w:rsid w:val="007B2CF5"/>
    <w:pPr>
      <w:shd w:val="clear" w:color="auto" w:fill="FFFFFF"/>
      <w:spacing w:after="0" w:line="360" w:lineRule="auto"/>
      <w:ind w:firstLine="709"/>
      <w:jc w:val="both"/>
      <w:textAlignment w:val="baseline"/>
    </w:pPr>
    <w:rPr>
      <w:rFonts w:ascii="Times New Roman" w:eastAsia="Times New Roman" w:hAnsi="Times New Roman" w:cs="Times New Roman"/>
      <w:color w:val="000000"/>
      <w:sz w:val="28"/>
      <w:szCs w:val="28"/>
      <w:lang w:eastAsia="ru-RU"/>
    </w:rPr>
  </w:style>
  <w:style w:type="paragraph" w:styleId="1">
    <w:name w:val="heading 1"/>
    <w:basedOn w:val="11111"/>
    <w:next w:val="a0"/>
    <w:link w:val="10"/>
    <w:uiPriority w:val="3"/>
    <w:qFormat/>
    <w:rsid w:val="005554A7"/>
    <w:pPr>
      <w:keepNext/>
      <w:keepLines/>
      <w:pageBreakBefore/>
      <w:spacing w:before="480" w:after="480" w:line="240" w:lineRule="auto"/>
      <w:outlineLvl w:val="0"/>
    </w:pPr>
    <w:rPr>
      <w:sz w:val="32"/>
    </w:rPr>
  </w:style>
  <w:style w:type="paragraph" w:styleId="2">
    <w:name w:val="heading 2"/>
    <w:basedOn w:val="1"/>
    <w:next w:val="a0"/>
    <w:link w:val="20"/>
    <w:uiPriority w:val="3"/>
    <w:qFormat/>
    <w:rsid w:val="00EF5172"/>
    <w:pPr>
      <w:pageBreakBefore w:val="0"/>
      <w:outlineLvl w:val="1"/>
    </w:pPr>
    <w:rPr>
      <w:sz w:val="28"/>
    </w:rPr>
  </w:style>
  <w:style w:type="paragraph" w:styleId="3">
    <w:name w:val="heading 3"/>
    <w:basedOn w:val="2"/>
    <w:next w:val="a0"/>
    <w:link w:val="30"/>
    <w:uiPriority w:val="3"/>
    <w:qFormat/>
    <w:rsid w:val="00E37C88"/>
    <w:pPr>
      <w:outlineLvl w:val="2"/>
    </w:pPr>
    <w:rPr>
      <w:rFonts w:eastAsiaTheme="majorEastAsia" w:cstheme="majorBidi"/>
      <w:color w:val="auto"/>
      <w:szCs w:val="24"/>
    </w:rPr>
  </w:style>
  <w:style w:type="paragraph" w:styleId="4">
    <w:name w:val="heading 4"/>
    <w:basedOn w:val="3"/>
    <w:next w:val="a0"/>
    <w:link w:val="40"/>
    <w:uiPriority w:val="3"/>
    <w:qFormat/>
    <w:rsid w:val="007B2CF5"/>
    <w:pPr>
      <w:outlineLvl w:val="3"/>
    </w:pPr>
    <w:rPr>
      <w:iCs/>
    </w:rPr>
  </w:style>
  <w:style w:type="paragraph" w:styleId="5">
    <w:name w:val="heading 5"/>
    <w:basedOn w:val="a0"/>
    <w:next w:val="a0"/>
    <w:link w:val="50"/>
    <w:uiPriority w:val="3"/>
    <w:unhideWhenUsed/>
    <w:rsid w:val="007B2CF5"/>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1C5930"/>
    <w:pPr>
      <w:tabs>
        <w:tab w:val="center" w:pos="4677"/>
        <w:tab w:val="right" w:pos="9355"/>
      </w:tabs>
      <w:spacing w:line="240" w:lineRule="auto"/>
    </w:pPr>
    <w:rPr>
      <w:rFonts w:asciiTheme="minorHAnsi" w:eastAsiaTheme="minorHAnsi" w:hAnsiTheme="minorHAnsi" w:cstheme="minorBidi"/>
      <w:sz w:val="22"/>
      <w:lang w:eastAsia="en-US"/>
    </w:rPr>
  </w:style>
  <w:style w:type="character" w:customStyle="1" w:styleId="a5">
    <w:name w:val="Нижний колонтитул Знак"/>
    <w:basedOn w:val="a1"/>
    <w:link w:val="a4"/>
    <w:uiPriority w:val="99"/>
    <w:rsid w:val="001C5930"/>
  </w:style>
  <w:style w:type="paragraph" w:styleId="a6">
    <w:name w:val="header"/>
    <w:aliases w:val="Знак Знак Знак, Знак8"/>
    <w:basedOn w:val="a0"/>
    <w:link w:val="a7"/>
    <w:uiPriority w:val="99"/>
    <w:unhideWhenUsed/>
    <w:rsid w:val="001C5930"/>
    <w:pPr>
      <w:tabs>
        <w:tab w:val="center" w:pos="4677"/>
        <w:tab w:val="right" w:pos="9355"/>
      </w:tabs>
      <w:spacing w:line="240" w:lineRule="auto"/>
    </w:pPr>
  </w:style>
  <w:style w:type="character" w:customStyle="1" w:styleId="a7">
    <w:name w:val="Верхний колонтитул Знак"/>
    <w:aliases w:val="Знак Знак Знак Знак, Знак8 Знак"/>
    <w:basedOn w:val="a1"/>
    <w:link w:val="a6"/>
    <w:uiPriority w:val="99"/>
    <w:rsid w:val="001C5930"/>
    <w:rPr>
      <w:rFonts w:ascii="Times New Roman" w:eastAsia="Calibri" w:hAnsi="Times New Roman" w:cs="Calibri"/>
      <w:sz w:val="28"/>
      <w:lang w:eastAsia="ar-SA"/>
    </w:rPr>
  </w:style>
  <w:style w:type="paragraph" w:customStyle="1" w:styleId="a8">
    <w:name w:val="Чертежный"/>
    <w:link w:val="a9"/>
    <w:rsid w:val="005B4E17"/>
    <w:pPr>
      <w:spacing w:after="0" w:line="240" w:lineRule="auto"/>
      <w:jc w:val="both"/>
    </w:pPr>
    <w:rPr>
      <w:rFonts w:ascii="ISOCPEUR" w:eastAsia="Times New Roman" w:hAnsi="ISOCPEUR" w:cs="Times New Roman"/>
      <w:i/>
      <w:sz w:val="28"/>
      <w:szCs w:val="20"/>
      <w:lang w:val="uk-UA" w:eastAsia="ru-RU"/>
    </w:rPr>
  </w:style>
  <w:style w:type="table" w:styleId="aa">
    <w:name w:val="Table Grid"/>
    <w:basedOn w:val="a2"/>
    <w:uiPriority w:val="39"/>
    <w:rsid w:val="0011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Paragraph"/>
    <w:basedOn w:val="a0"/>
    <w:uiPriority w:val="11"/>
    <w:qFormat/>
    <w:rsid w:val="007A6C5B"/>
    <w:pPr>
      <w:numPr>
        <w:numId w:val="39"/>
      </w:numPr>
      <w:tabs>
        <w:tab w:val="left" w:pos="1134"/>
      </w:tabs>
      <w:ind w:left="1134" w:hanging="425"/>
    </w:pPr>
    <w:rPr>
      <w:lang w:eastAsia="en-US"/>
    </w:rPr>
  </w:style>
  <w:style w:type="paragraph" w:styleId="ab">
    <w:name w:val="endnote text"/>
    <w:basedOn w:val="a0"/>
    <w:link w:val="ac"/>
    <w:uiPriority w:val="99"/>
    <w:semiHidden/>
    <w:unhideWhenUsed/>
    <w:rsid w:val="0036360B"/>
    <w:pPr>
      <w:spacing w:line="240" w:lineRule="auto"/>
    </w:pPr>
    <w:rPr>
      <w:sz w:val="20"/>
      <w:szCs w:val="20"/>
    </w:rPr>
  </w:style>
  <w:style w:type="character" w:customStyle="1" w:styleId="ac">
    <w:name w:val="Текст концевой сноски Знак"/>
    <w:basedOn w:val="a1"/>
    <w:link w:val="ab"/>
    <w:uiPriority w:val="99"/>
    <w:semiHidden/>
    <w:rsid w:val="0036360B"/>
    <w:rPr>
      <w:rFonts w:ascii="Times New Roman" w:eastAsia="Calibri" w:hAnsi="Times New Roman" w:cs="Calibri"/>
      <w:sz w:val="20"/>
      <w:szCs w:val="20"/>
      <w:lang w:eastAsia="ar-SA"/>
    </w:rPr>
  </w:style>
  <w:style w:type="character" w:styleId="ad">
    <w:name w:val="endnote reference"/>
    <w:basedOn w:val="a1"/>
    <w:uiPriority w:val="99"/>
    <w:semiHidden/>
    <w:unhideWhenUsed/>
    <w:rsid w:val="0036360B"/>
    <w:rPr>
      <w:vertAlign w:val="superscript"/>
    </w:rPr>
  </w:style>
  <w:style w:type="character" w:customStyle="1" w:styleId="citation">
    <w:name w:val="citation"/>
    <w:basedOn w:val="a1"/>
    <w:semiHidden/>
    <w:rsid w:val="00B73D82"/>
  </w:style>
  <w:style w:type="character" w:styleId="ae">
    <w:name w:val="Hyperlink"/>
    <w:basedOn w:val="a1"/>
    <w:uiPriority w:val="99"/>
    <w:unhideWhenUsed/>
    <w:rsid w:val="00B73D82"/>
    <w:rPr>
      <w:color w:val="0000FF"/>
      <w:u w:val="single"/>
    </w:rPr>
  </w:style>
  <w:style w:type="character" w:customStyle="1" w:styleId="20">
    <w:name w:val="Заголовок 2 Знак"/>
    <w:basedOn w:val="a1"/>
    <w:link w:val="2"/>
    <w:uiPriority w:val="3"/>
    <w:rsid w:val="00EF5172"/>
    <w:rPr>
      <w:rFonts w:ascii="Times New Roman" w:eastAsia="Times New Roman" w:hAnsi="Times New Roman" w:cs="Times New Roman"/>
      <w:b/>
      <w:bCs/>
      <w:color w:val="000000"/>
      <w:sz w:val="28"/>
      <w:szCs w:val="28"/>
      <w:shd w:val="clear" w:color="auto" w:fill="FFFFFF"/>
      <w:lang w:eastAsia="ru-RU"/>
    </w:rPr>
  </w:style>
  <w:style w:type="table" w:customStyle="1" w:styleId="TableGrid">
    <w:name w:val="TableGrid"/>
    <w:rsid w:val="008102C7"/>
    <w:pPr>
      <w:spacing w:after="0" w:line="240" w:lineRule="auto"/>
    </w:pPr>
    <w:rPr>
      <w:rFonts w:eastAsiaTheme="minorEastAsia"/>
      <w:lang w:eastAsia="ru-RU"/>
    </w:rPr>
    <w:tblPr>
      <w:tblCellMar>
        <w:top w:w="0" w:type="dxa"/>
        <w:left w:w="0" w:type="dxa"/>
        <w:bottom w:w="0" w:type="dxa"/>
        <w:right w:w="0" w:type="dxa"/>
      </w:tblCellMar>
    </w:tblPr>
  </w:style>
  <w:style w:type="paragraph" w:styleId="af">
    <w:name w:val="Body Text"/>
    <w:basedOn w:val="a0"/>
    <w:link w:val="af0"/>
    <w:uiPriority w:val="1"/>
    <w:semiHidden/>
    <w:qFormat/>
    <w:rsid w:val="000206F5"/>
    <w:pPr>
      <w:widowControl w:val="0"/>
      <w:autoSpaceDE w:val="0"/>
      <w:autoSpaceDN w:val="0"/>
      <w:spacing w:line="240" w:lineRule="auto"/>
    </w:pPr>
    <w:rPr>
      <w:lang w:bidi="ru-RU"/>
    </w:rPr>
  </w:style>
  <w:style w:type="character" w:customStyle="1" w:styleId="af0">
    <w:name w:val="Основной текст Знак"/>
    <w:basedOn w:val="a1"/>
    <w:link w:val="af"/>
    <w:uiPriority w:val="1"/>
    <w:semiHidden/>
    <w:rsid w:val="00E95F54"/>
    <w:rPr>
      <w:rFonts w:ascii="Times New Roman" w:eastAsia="Times New Roman" w:hAnsi="Times New Roman" w:cs="Times New Roman"/>
      <w:color w:val="000000"/>
      <w:sz w:val="28"/>
      <w:szCs w:val="28"/>
      <w:shd w:val="clear" w:color="auto" w:fill="FFFFFF"/>
      <w:lang w:eastAsia="ru-RU" w:bidi="ru-RU"/>
    </w:rPr>
  </w:style>
  <w:style w:type="paragraph" w:customStyle="1" w:styleId="af1">
    <w:name w:val="обычный"/>
    <w:basedOn w:val="af2"/>
    <w:link w:val="af3"/>
    <w:semiHidden/>
    <w:rsid w:val="00027AF6"/>
    <w:pPr>
      <w:spacing w:before="0" w:beforeAutospacing="0" w:after="0" w:afterAutospacing="0" w:line="360" w:lineRule="auto"/>
    </w:pPr>
    <w:rPr>
      <w:sz w:val="28"/>
      <w:szCs w:val="28"/>
    </w:rPr>
  </w:style>
  <w:style w:type="character" w:customStyle="1" w:styleId="af3">
    <w:name w:val="обычный Знак"/>
    <w:basedOn w:val="a1"/>
    <w:link w:val="af1"/>
    <w:semiHidden/>
    <w:rsid w:val="00E95F54"/>
    <w:rPr>
      <w:rFonts w:ascii="Times New Roman" w:eastAsia="Times New Roman" w:hAnsi="Times New Roman" w:cs="Times New Roman"/>
      <w:color w:val="000000"/>
      <w:sz w:val="28"/>
      <w:szCs w:val="28"/>
      <w:shd w:val="clear" w:color="auto" w:fill="FFFFFF"/>
      <w:lang w:eastAsia="ru-RU"/>
    </w:rPr>
  </w:style>
  <w:style w:type="character" w:customStyle="1" w:styleId="a9">
    <w:name w:val="Чертежный Знак"/>
    <w:basedOn w:val="a1"/>
    <w:link w:val="a8"/>
    <w:rsid w:val="00E95F54"/>
    <w:rPr>
      <w:rFonts w:ascii="ISOCPEUR" w:eastAsia="Times New Roman" w:hAnsi="ISOCPEUR" w:cs="Times New Roman"/>
      <w:i/>
      <w:sz w:val="28"/>
      <w:szCs w:val="20"/>
      <w:lang w:val="uk-UA" w:eastAsia="ru-RU"/>
    </w:rPr>
  </w:style>
  <w:style w:type="paragraph" w:styleId="af2">
    <w:name w:val="Normal (Web)"/>
    <w:basedOn w:val="a0"/>
    <w:link w:val="af4"/>
    <w:uiPriority w:val="99"/>
    <w:unhideWhenUsed/>
    <w:rsid w:val="003750D5"/>
    <w:pPr>
      <w:spacing w:before="100" w:beforeAutospacing="1" w:after="100" w:afterAutospacing="1" w:line="240" w:lineRule="auto"/>
    </w:pPr>
    <w:rPr>
      <w:sz w:val="24"/>
      <w:szCs w:val="24"/>
    </w:rPr>
  </w:style>
  <w:style w:type="character" w:customStyle="1" w:styleId="copyright-span">
    <w:name w:val="copyright-span"/>
    <w:basedOn w:val="a1"/>
    <w:semiHidden/>
    <w:rsid w:val="004B7B17"/>
  </w:style>
  <w:style w:type="character" w:customStyle="1" w:styleId="year">
    <w:name w:val="year"/>
    <w:basedOn w:val="a1"/>
    <w:semiHidden/>
    <w:rsid w:val="00771433"/>
  </w:style>
  <w:style w:type="character" w:customStyle="1" w:styleId="holder">
    <w:name w:val="holder"/>
    <w:basedOn w:val="a1"/>
    <w:semiHidden/>
    <w:rsid w:val="00771433"/>
  </w:style>
  <w:style w:type="character" w:customStyle="1" w:styleId="11">
    <w:name w:val="Неразрешенное упоминание1"/>
    <w:basedOn w:val="a1"/>
    <w:uiPriority w:val="99"/>
    <w:semiHidden/>
    <w:unhideWhenUsed/>
    <w:rsid w:val="00736EC8"/>
    <w:rPr>
      <w:color w:val="605E5C"/>
      <w:shd w:val="clear" w:color="auto" w:fill="E1DFDD"/>
    </w:rPr>
  </w:style>
  <w:style w:type="paragraph" w:styleId="af5">
    <w:name w:val="No Spacing"/>
    <w:uiPriority w:val="1"/>
    <w:semiHidden/>
    <w:rsid w:val="002C5587"/>
    <w:pPr>
      <w:suppressAutoHyphens/>
      <w:spacing w:after="0" w:line="240" w:lineRule="auto"/>
    </w:pPr>
    <w:rPr>
      <w:rFonts w:ascii="Times New Roman" w:eastAsia="Calibri" w:hAnsi="Times New Roman" w:cs="Calibri"/>
      <w:sz w:val="28"/>
      <w:lang w:eastAsia="ar-SA"/>
    </w:rPr>
  </w:style>
  <w:style w:type="paragraph" w:styleId="af6">
    <w:name w:val="Balloon Text"/>
    <w:basedOn w:val="a0"/>
    <w:link w:val="af7"/>
    <w:uiPriority w:val="99"/>
    <w:semiHidden/>
    <w:unhideWhenUsed/>
    <w:rsid w:val="00F44479"/>
    <w:pPr>
      <w:spacing w:line="240" w:lineRule="auto"/>
    </w:pPr>
    <w:rPr>
      <w:rFonts w:ascii="Segoe UI" w:hAnsi="Segoe UI" w:cs="Segoe UI"/>
      <w:sz w:val="18"/>
      <w:szCs w:val="18"/>
    </w:rPr>
  </w:style>
  <w:style w:type="character" w:customStyle="1" w:styleId="af7">
    <w:name w:val="Текст выноски Знак"/>
    <w:basedOn w:val="a1"/>
    <w:link w:val="af6"/>
    <w:uiPriority w:val="99"/>
    <w:semiHidden/>
    <w:rsid w:val="00F44479"/>
    <w:rPr>
      <w:rFonts w:ascii="Segoe UI" w:eastAsia="Calibri" w:hAnsi="Segoe UI" w:cs="Segoe UI"/>
      <w:sz w:val="18"/>
      <w:szCs w:val="18"/>
      <w:lang w:eastAsia="ar-SA"/>
    </w:rPr>
  </w:style>
  <w:style w:type="paragraph" w:customStyle="1" w:styleId="af8">
    <w:name w:val="дадаад"/>
    <w:basedOn w:val="a0"/>
    <w:link w:val="af9"/>
    <w:semiHidden/>
    <w:rsid w:val="003243FE"/>
    <w:pPr>
      <w:spacing w:before="240" w:after="240"/>
      <w:jc w:val="center"/>
    </w:pPr>
    <w:rPr>
      <w:b/>
    </w:rPr>
  </w:style>
  <w:style w:type="paragraph" w:customStyle="1" w:styleId="11111">
    <w:name w:val="11111"/>
    <w:basedOn w:val="af2"/>
    <w:link w:val="111110"/>
    <w:semiHidden/>
    <w:rsid w:val="003243FE"/>
    <w:pPr>
      <w:spacing w:before="240" w:beforeAutospacing="0" w:after="240" w:afterAutospacing="0" w:line="360" w:lineRule="auto"/>
    </w:pPr>
    <w:rPr>
      <w:b/>
      <w:bCs/>
      <w:sz w:val="28"/>
      <w:szCs w:val="28"/>
    </w:rPr>
  </w:style>
  <w:style w:type="character" w:customStyle="1" w:styleId="af9">
    <w:name w:val="дадаад Знак"/>
    <w:basedOn w:val="a1"/>
    <w:link w:val="af8"/>
    <w:semiHidden/>
    <w:rsid w:val="00E95F54"/>
    <w:rPr>
      <w:rFonts w:ascii="Times New Roman" w:eastAsia="Times New Roman" w:hAnsi="Times New Roman" w:cs="Times New Roman"/>
      <w:b/>
      <w:color w:val="000000"/>
      <w:sz w:val="28"/>
      <w:szCs w:val="28"/>
      <w:shd w:val="clear" w:color="auto" w:fill="FFFFFF"/>
      <w:lang w:eastAsia="ru-RU"/>
    </w:rPr>
  </w:style>
  <w:style w:type="character" w:customStyle="1" w:styleId="af4">
    <w:name w:val="Обычный (Интернет) Знак"/>
    <w:basedOn w:val="a1"/>
    <w:link w:val="af2"/>
    <w:uiPriority w:val="99"/>
    <w:rsid w:val="003243FE"/>
    <w:rPr>
      <w:rFonts w:ascii="Times New Roman" w:eastAsia="Times New Roman" w:hAnsi="Times New Roman" w:cs="Times New Roman"/>
      <w:sz w:val="24"/>
      <w:szCs w:val="24"/>
      <w:lang w:eastAsia="ru-RU"/>
    </w:rPr>
  </w:style>
  <w:style w:type="character" w:customStyle="1" w:styleId="111110">
    <w:name w:val="11111 Знак"/>
    <w:basedOn w:val="af4"/>
    <w:link w:val="11111"/>
    <w:semiHidden/>
    <w:rsid w:val="00E95F54"/>
    <w:rPr>
      <w:rFonts w:ascii="Times New Roman" w:eastAsia="Times New Roman" w:hAnsi="Times New Roman" w:cs="Times New Roman"/>
      <w:b/>
      <w:bCs/>
      <w:color w:val="000000"/>
      <w:sz w:val="28"/>
      <w:szCs w:val="28"/>
      <w:shd w:val="clear" w:color="auto" w:fill="FFFFFF"/>
      <w:lang w:eastAsia="ru-RU"/>
    </w:rPr>
  </w:style>
  <w:style w:type="character" w:customStyle="1" w:styleId="10">
    <w:name w:val="Заголовок 1 Знак"/>
    <w:basedOn w:val="a1"/>
    <w:link w:val="1"/>
    <w:uiPriority w:val="3"/>
    <w:rsid w:val="005554A7"/>
    <w:rPr>
      <w:rFonts w:ascii="Times New Roman" w:eastAsia="Times New Roman" w:hAnsi="Times New Roman" w:cs="Times New Roman"/>
      <w:b/>
      <w:bCs/>
      <w:color w:val="000000"/>
      <w:sz w:val="32"/>
      <w:szCs w:val="28"/>
      <w:shd w:val="clear" w:color="auto" w:fill="FFFFFF"/>
      <w:lang w:eastAsia="ru-RU"/>
    </w:rPr>
  </w:style>
  <w:style w:type="paragraph" w:customStyle="1" w:styleId="afa">
    <w:name w:val="Рисунок"/>
    <w:basedOn w:val="af2"/>
    <w:next w:val="afb"/>
    <w:link w:val="afc"/>
    <w:uiPriority w:val="1"/>
    <w:qFormat/>
    <w:rsid w:val="00E75326"/>
    <w:pPr>
      <w:keepNext/>
      <w:spacing w:before="240" w:beforeAutospacing="0" w:after="120" w:afterAutospacing="0"/>
      <w:ind w:firstLine="0"/>
      <w:jc w:val="center"/>
    </w:pPr>
    <w:rPr>
      <w:noProof/>
    </w:rPr>
  </w:style>
  <w:style w:type="paragraph" w:customStyle="1" w:styleId="afb">
    <w:name w:val="Имя рисунка"/>
    <w:basedOn w:val="a0"/>
    <w:next w:val="a0"/>
    <w:link w:val="afd"/>
    <w:uiPriority w:val="2"/>
    <w:qFormat/>
    <w:rsid w:val="00527C3F"/>
    <w:pPr>
      <w:keepLines/>
      <w:spacing w:after="360" w:line="240" w:lineRule="auto"/>
      <w:ind w:firstLine="0"/>
      <w:jc w:val="center"/>
    </w:pPr>
  </w:style>
  <w:style w:type="character" w:customStyle="1" w:styleId="afc">
    <w:name w:val="Рисунок Знак"/>
    <w:basedOn w:val="af4"/>
    <w:link w:val="afa"/>
    <w:uiPriority w:val="1"/>
    <w:rsid w:val="00297D57"/>
    <w:rPr>
      <w:rFonts w:ascii="Times New Roman" w:eastAsia="Times New Roman" w:hAnsi="Times New Roman" w:cs="Times New Roman"/>
      <w:noProof/>
      <w:color w:val="000000"/>
      <w:sz w:val="24"/>
      <w:szCs w:val="24"/>
      <w:shd w:val="clear" w:color="auto" w:fill="FFFFFF"/>
      <w:lang w:eastAsia="ru-RU"/>
    </w:rPr>
  </w:style>
  <w:style w:type="paragraph" w:customStyle="1" w:styleId="afe">
    <w:name w:val="Имя таблицы"/>
    <w:basedOn w:val="af2"/>
    <w:link w:val="aff"/>
    <w:uiPriority w:val="12"/>
    <w:qFormat/>
    <w:rsid w:val="00214DD0"/>
    <w:pPr>
      <w:keepNext/>
      <w:spacing w:before="0" w:beforeAutospacing="0" w:after="120" w:afterAutospacing="0"/>
      <w:ind w:firstLine="0"/>
    </w:pPr>
    <w:rPr>
      <w:sz w:val="28"/>
    </w:rPr>
  </w:style>
  <w:style w:type="character" w:customStyle="1" w:styleId="afd">
    <w:name w:val="Имя рисунка Знак"/>
    <w:basedOn w:val="af4"/>
    <w:link w:val="afb"/>
    <w:uiPriority w:val="2"/>
    <w:rsid w:val="00527C3F"/>
    <w:rPr>
      <w:rFonts w:ascii="Times New Roman" w:eastAsia="Times New Roman" w:hAnsi="Times New Roman" w:cs="Times New Roman"/>
      <w:color w:val="000000"/>
      <w:sz w:val="28"/>
      <w:szCs w:val="28"/>
      <w:shd w:val="clear" w:color="auto" w:fill="FFFFFF"/>
      <w:lang w:eastAsia="ru-RU"/>
    </w:rPr>
  </w:style>
  <w:style w:type="paragraph" w:customStyle="1" w:styleId="aff0">
    <w:name w:val="Текст таблицы"/>
    <w:basedOn w:val="a0"/>
    <w:link w:val="aff1"/>
    <w:uiPriority w:val="12"/>
    <w:qFormat/>
    <w:rsid w:val="00DB7CCF"/>
    <w:pPr>
      <w:spacing w:line="240" w:lineRule="auto"/>
      <w:ind w:firstLine="0"/>
      <w:jc w:val="left"/>
    </w:pPr>
    <w:rPr>
      <w:sz w:val="24"/>
    </w:rPr>
  </w:style>
  <w:style w:type="character" w:customStyle="1" w:styleId="aff">
    <w:name w:val="Имя таблицы Знак"/>
    <w:basedOn w:val="af4"/>
    <w:link w:val="afe"/>
    <w:uiPriority w:val="12"/>
    <w:rsid w:val="00214DD0"/>
    <w:rPr>
      <w:rFonts w:ascii="Times New Roman" w:eastAsia="Times New Roman" w:hAnsi="Times New Roman" w:cs="Times New Roman"/>
      <w:color w:val="000000"/>
      <w:sz w:val="28"/>
      <w:szCs w:val="24"/>
      <w:shd w:val="clear" w:color="auto" w:fill="FFFFFF"/>
      <w:lang w:eastAsia="ru-RU"/>
    </w:rPr>
  </w:style>
  <w:style w:type="paragraph" w:customStyle="1" w:styleId="aff2">
    <w:name w:val="Центральный заголовок"/>
    <w:basedOn w:val="1"/>
    <w:next w:val="a0"/>
    <w:link w:val="aff3"/>
    <w:uiPriority w:val="3"/>
    <w:qFormat/>
    <w:rsid w:val="00945796"/>
    <w:pPr>
      <w:ind w:firstLine="0"/>
      <w:jc w:val="center"/>
    </w:pPr>
  </w:style>
  <w:style w:type="character" w:customStyle="1" w:styleId="aff1">
    <w:name w:val="Текст таблицы Знак"/>
    <w:basedOn w:val="a1"/>
    <w:link w:val="aff0"/>
    <w:uiPriority w:val="12"/>
    <w:rsid w:val="00DB7CCF"/>
    <w:rPr>
      <w:rFonts w:ascii="Times New Roman" w:eastAsia="Times New Roman" w:hAnsi="Times New Roman" w:cs="Times New Roman"/>
      <w:color w:val="000000"/>
      <w:sz w:val="24"/>
      <w:szCs w:val="28"/>
      <w:shd w:val="clear" w:color="auto" w:fill="FFFFFF"/>
      <w:lang w:eastAsia="ru-RU"/>
    </w:rPr>
  </w:style>
  <w:style w:type="character" w:customStyle="1" w:styleId="30">
    <w:name w:val="Заголовок 3 Знак"/>
    <w:basedOn w:val="a1"/>
    <w:link w:val="3"/>
    <w:uiPriority w:val="3"/>
    <w:rsid w:val="00297D57"/>
    <w:rPr>
      <w:rFonts w:ascii="Times New Roman" w:eastAsiaTheme="majorEastAsia" w:hAnsi="Times New Roman" w:cstheme="majorBidi"/>
      <w:b/>
      <w:bCs/>
      <w:sz w:val="28"/>
      <w:szCs w:val="24"/>
      <w:shd w:val="clear" w:color="auto" w:fill="FFFFFF"/>
      <w:lang w:eastAsia="ru-RU"/>
    </w:rPr>
  </w:style>
  <w:style w:type="character" w:customStyle="1" w:styleId="aff3">
    <w:name w:val="Центральный заголовок Знак"/>
    <w:basedOn w:val="af9"/>
    <w:link w:val="aff2"/>
    <w:uiPriority w:val="3"/>
    <w:rsid w:val="007B2CF5"/>
    <w:rPr>
      <w:rFonts w:ascii="Times New Roman" w:eastAsia="Times New Roman" w:hAnsi="Times New Roman" w:cs="Times New Roman"/>
      <w:b/>
      <w:bCs/>
      <w:color w:val="000000"/>
      <w:sz w:val="32"/>
      <w:szCs w:val="28"/>
      <w:shd w:val="clear" w:color="auto" w:fill="FFFFFF"/>
      <w:lang w:eastAsia="ru-RU"/>
    </w:rPr>
  </w:style>
  <w:style w:type="paragraph" w:customStyle="1" w:styleId="aff4">
    <w:name w:val="Название Листинга"/>
    <w:basedOn w:val="afe"/>
    <w:link w:val="aff5"/>
    <w:uiPriority w:val="13"/>
    <w:qFormat/>
    <w:rsid w:val="00541D1D"/>
    <w:pPr>
      <w:spacing w:before="240" w:after="240"/>
    </w:pPr>
  </w:style>
  <w:style w:type="paragraph" w:customStyle="1" w:styleId="aff6">
    <w:name w:val="Листинг"/>
    <w:basedOn w:val="af2"/>
    <w:link w:val="aff7"/>
    <w:uiPriority w:val="14"/>
    <w:qFormat/>
    <w:rsid w:val="00D82C2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before="0" w:beforeAutospacing="0" w:after="0" w:afterAutospacing="0"/>
      <w:ind w:firstLine="0"/>
      <w:jc w:val="left"/>
    </w:pPr>
    <w:rPr>
      <w:rFonts w:ascii="Courier New" w:hAnsi="Courier New"/>
      <w:color w:val="auto"/>
      <w:lang w:val="en-US"/>
    </w:rPr>
  </w:style>
  <w:style w:type="character" w:customStyle="1" w:styleId="aff5">
    <w:name w:val="Название Листинга Знак"/>
    <w:basedOn w:val="af4"/>
    <w:link w:val="aff4"/>
    <w:uiPriority w:val="13"/>
    <w:rsid w:val="00541D1D"/>
    <w:rPr>
      <w:rFonts w:ascii="Times New Roman" w:eastAsia="Times New Roman" w:hAnsi="Times New Roman" w:cs="Times New Roman"/>
      <w:color w:val="000000"/>
      <w:sz w:val="28"/>
      <w:szCs w:val="24"/>
      <w:shd w:val="clear" w:color="auto" w:fill="FFFFFF"/>
      <w:lang w:eastAsia="ru-RU"/>
    </w:rPr>
  </w:style>
  <w:style w:type="character" w:customStyle="1" w:styleId="aff7">
    <w:name w:val="Листинг Знак"/>
    <w:basedOn w:val="af4"/>
    <w:link w:val="aff6"/>
    <w:uiPriority w:val="14"/>
    <w:rsid w:val="00297D57"/>
    <w:rPr>
      <w:rFonts w:ascii="Courier New" w:eastAsia="Times New Roman" w:hAnsi="Courier New" w:cs="Times New Roman"/>
      <w:sz w:val="24"/>
      <w:szCs w:val="24"/>
      <w:shd w:val="clear" w:color="auto" w:fill="FFFFFF"/>
      <w:lang w:val="en-US" w:eastAsia="ru-RU"/>
    </w:rPr>
  </w:style>
  <w:style w:type="character" w:styleId="aff8">
    <w:name w:val="Placeholder Text"/>
    <w:basedOn w:val="a1"/>
    <w:uiPriority w:val="99"/>
    <w:semiHidden/>
    <w:rsid w:val="00A56E4A"/>
    <w:rPr>
      <w:color w:val="808080"/>
    </w:rPr>
  </w:style>
  <w:style w:type="character" w:styleId="aff9">
    <w:name w:val="annotation reference"/>
    <w:basedOn w:val="a1"/>
    <w:uiPriority w:val="99"/>
    <w:semiHidden/>
    <w:unhideWhenUsed/>
    <w:rsid w:val="00052C38"/>
    <w:rPr>
      <w:sz w:val="16"/>
      <w:szCs w:val="16"/>
    </w:rPr>
  </w:style>
  <w:style w:type="paragraph" w:styleId="affa">
    <w:name w:val="annotation text"/>
    <w:basedOn w:val="a0"/>
    <w:link w:val="affb"/>
    <w:uiPriority w:val="99"/>
    <w:semiHidden/>
    <w:unhideWhenUsed/>
    <w:rsid w:val="00052C38"/>
    <w:pPr>
      <w:spacing w:line="240" w:lineRule="auto"/>
    </w:pPr>
    <w:rPr>
      <w:sz w:val="20"/>
      <w:szCs w:val="20"/>
    </w:rPr>
  </w:style>
  <w:style w:type="character" w:customStyle="1" w:styleId="affb">
    <w:name w:val="Текст примечания Знак"/>
    <w:basedOn w:val="a1"/>
    <w:link w:val="affa"/>
    <w:uiPriority w:val="99"/>
    <w:semiHidden/>
    <w:rsid w:val="00052C38"/>
    <w:rPr>
      <w:rFonts w:ascii="Times New Roman" w:eastAsia="Times New Roman" w:hAnsi="Times New Roman" w:cs="Times New Roman"/>
      <w:color w:val="000000"/>
      <w:sz w:val="20"/>
      <w:szCs w:val="20"/>
      <w:shd w:val="clear" w:color="auto" w:fill="FFFFFF"/>
      <w:lang w:eastAsia="ru-RU"/>
    </w:rPr>
  </w:style>
  <w:style w:type="paragraph" w:styleId="affc">
    <w:name w:val="annotation subject"/>
    <w:basedOn w:val="affa"/>
    <w:next w:val="affa"/>
    <w:link w:val="affd"/>
    <w:uiPriority w:val="99"/>
    <w:semiHidden/>
    <w:unhideWhenUsed/>
    <w:rsid w:val="00052C38"/>
    <w:rPr>
      <w:b/>
      <w:bCs/>
    </w:rPr>
  </w:style>
  <w:style w:type="character" w:customStyle="1" w:styleId="affd">
    <w:name w:val="Тема примечания Знак"/>
    <w:basedOn w:val="affb"/>
    <w:link w:val="affc"/>
    <w:uiPriority w:val="99"/>
    <w:semiHidden/>
    <w:rsid w:val="00052C38"/>
    <w:rPr>
      <w:rFonts w:ascii="Times New Roman" w:eastAsia="Times New Roman" w:hAnsi="Times New Roman" w:cs="Times New Roman"/>
      <w:b/>
      <w:bCs/>
      <w:color w:val="000000"/>
      <w:sz w:val="20"/>
      <w:szCs w:val="20"/>
      <w:shd w:val="clear" w:color="auto" w:fill="FFFFFF"/>
      <w:lang w:eastAsia="ru-RU"/>
    </w:rPr>
  </w:style>
  <w:style w:type="paragraph" w:styleId="affe">
    <w:name w:val="TOC Heading"/>
    <w:basedOn w:val="1"/>
    <w:next w:val="a0"/>
    <w:uiPriority w:val="39"/>
    <w:unhideWhenUsed/>
    <w:qFormat/>
    <w:rsid w:val="009F048F"/>
    <w:pPr>
      <w:pageBreakBefore w:val="0"/>
      <w:shd w:val="clear" w:color="auto" w:fill="auto"/>
      <w:spacing w:before="240" w:after="0" w:line="259" w:lineRule="auto"/>
      <w:ind w:firstLine="0"/>
      <w:jc w:val="left"/>
      <w:textAlignment w:val="auto"/>
      <w:outlineLvl w:val="9"/>
    </w:pPr>
    <w:rPr>
      <w:rFonts w:asciiTheme="majorHAnsi" w:eastAsiaTheme="majorEastAsia" w:hAnsiTheme="majorHAnsi" w:cstheme="majorBidi"/>
      <w:b w:val="0"/>
      <w:bCs w:val="0"/>
      <w:color w:val="2E74B5" w:themeColor="accent1" w:themeShade="BF"/>
      <w:szCs w:val="32"/>
    </w:rPr>
  </w:style>
  <w:style w:type="paragraph" w:styleId="12">
    <w:name w:val="toc 1"/>
    <w:basedOn w:val="a0"/>
    <w:next w:val="a0"/>
    <w:autoRedefine/>
    <w:uiPriority w:val="39"/>
    <w:unhideWhenUsed/>
    <w:rsid w:val="009F048F"/>
    <w:pPr>
      <w:spacing w:after="100"/>
    </w:pPr>
  </w:style>
  <w:style w:type="paragraph" w:styleId="21">
    <w:name w:val="toc 2"/>
    <w:basedOn w:val="a0"/>
    <w:next w:val="a0"/>
    <w:autoRedefine/>
    <w:uiPriority w:val="39"/>
    <w:unhideWhenUsed/>
    <w:rsid w:val="009F048F"/>
    <w:pPr>
      <w:spacing w:after="100"/>
      <w:ind w:left="280"/>
    </w:pPr>
  </w:style>
  <w:style w:type="paragraph" w:styleId="31">
    <w:name w:val="toc 3"/>
    <w:basedOn w:val="a0"/>
    <w:next w:val="a0"/>
    <w:autoRedefine/>
    <w:uiPriority w:val="39"/>
    <w:unhideWhenUsed/>
    <w:rsid w:val="009F048F"/>
    <w:pPr>
      <w:spacing w:after="100"/>
      <w:ind w:left="560"/>
    </w:pPr>
  </w:style>
  <w:style w:type="character" w:customStyle="1" w:styleId="afff">
    <w:name w:val="ДипломТекст Знак"/>
    <w:basedOn w:val="a1"/>
    <w:link w:val="afff0"/>
    <w:locked/>
    <w:rsid w:val="000E62F1"/>
  </w:style>
  <w:style w:type="paragraph" w:customStyle="1" w:styleId="afff0">
    <w:name w:val="ДипломТекст"/>
    <w:basedOn w:val="a0"/>
    <w:link w:val="afff"/>
    <w:rsid w:val="000E62F1"/>
    <w:pPr>
      <w:widowControl w:val="0"/>
      <w:shd w:val="clear" w:color="auto" w:fill="auto"/>
      <w:tabs>
        <w:tab w:val="left" w:pos="993"/>
      </w:tabs>
      <w:textAlignment w:val="auto"/>
    </w:pPr>
    <w:rPr>
      <w:rFonts w:asciiTheme="minorHAnsi" w:eastAsiaTheme="minorHAnsi" w:hAnsiTheme="minorHAnsi" w:cstheme="minorBidi"/>
      <w:color w:val="auto"/>
      <w:sz w:val="22"/>
      <w:szCs w:val="22"/>
      <w:lang w:eastAsia="en-US"/>
    </w:rPr>
  </w:style>
  <w:style w:type="character" w:customStyle="1" w:styleId="50">
    <w:name w:val="Заголовок 5 Знак"/>
    <w:basedOn w:val="a1"/>
    <w:link w:val="5"/>
    <w:uiPriority w:val="3"/>
    <w:rsid w:val="007B2CF5"/>
    <w:rPr>
      <w:rFonts w:asciiTheme="majorHAnsi" w:eastAsiaTheme="majorEastAsia" w:hAnsiTheme="majorHAnsi" w:cstheme="majorBidi"/>
      <w:color w:val="2E74B5" w:themeColor="accent1" w:themeShade="BF"/>
      <w:sz w:val="28"/>
      <w:szCs w:val="28"/>
      <w:shd w:val="clear" w:color="auto" w:fill="FFFFFF"/>
      <w:lang w:eastAsia="ru-RU"/>
    </w:rPr>
  </w:style>
  <w:style w:type="character" w:customStyle="1" w:styleId="40">
    <w:name w:val="Заголовок 4 Знак"/>
    <w:basedOn w:val="a1"/>
    <w:link w:val="4"/>
    <w:uiPriority w:val="3"/>
    <w:rsid w:val="007B2CF5"/>
    <w:rPr>
      <w:rFonts w:ascii="Times New Roman" w:eastAsiaTheme="majorEastAsia" w:hAnsi="Times New Roman" w:cstheme="majorBidi"/>
      <w:b/>
      <w:bCs/>
      <w:iCs/>
      <w:sz w:val="28"/>
      <w:szCs w:val="24"/>
      <w:shd w:val="clear" w:color="auto" w:fill="FFFFFF"/>
      <w:lang w:eastAsia="ru-RU"/>
    </w:rPr>
  </w:style>
  <w:style w:type="paragraph" w:customStyle="1" w:styleId="Default">
    <w:name w:val="Default"/>
    <w:rsid w:val="0094611C"/>
    <w:pPr>
      <w:autoSpaceDE w:val="0"/>
      <w:autoSpaceDN w:val="0"/>
      <w:adjustRightInd w:val="0"/>
      <w:spacing w:after="0" w:line="240" w:lineRule="auto"/>
    </w:pPr>
    <w:rPr>
      <w:rFonts w:ascii="Courier New" w:hAnsi="Courier New" w:cs="Courier New"/>
      <w:color w:val="000000"/>
      <w:sz w:val="24"/>
      <w:szCs w:val="24"/>
    </w:rPr>
  </w:style>
  <w:style w:type="character" w:styleId="HTML">
    <w:name w:val="HTML Code"/>
    <w:basedOn w:val="a1"/>
    <w:uiPriority w:val="99"/>
    <w:semiHidden/>
    <w:unhideWhenUsed/>
    <w:rsid w:val="002014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733">
      <w:bodyDiv w:val="1"/>
      <w:marLeft w:val="0"/>
      <w:marRight w:val="0"/>
      <w:marTop w:val="0"/>
      <w:marBottom w:val="0"/>
      <w:divBdr>
        <w:top w:val="none" w:sz="0" w:space="0" w:color="auto"/>
        <w:left w:val="none" w:sz="0" w:space="0" w:color="auto"/>
        <w:bottom w:val="none" w:sz="0" w:space="0" w:color="auto"/>
        <w:right w:val="none" w:sz="0" w:space="0" w:color="auto"/>
      </w:divBdr>
      <w:divsChild>
        <w:div w:id="2123570895">
          <w:marLeft w:val="0"/>
          <w:marRight w:val="0"/>
          <w:marTop w:val="0"/>
          <w:marBottom w:val="0"/>
          <w:divBdr>
            <w:top w:val="none" w:sz="0" w:space="0" w:color="auto"/>
            <w:left w:val="none" w:sz="0" w:space="0" w:color="auto"/>
            <w:bottom w:val="none" w:sz="0" w:space="0" w:color="auto"/>
            <w:right w:val="none" w:sz="0" w:space="0" w:color="auto"/>
          </w:divBdr>
        </w:div>
      </w:divsChild>
    </w:div>
    <w:div w:id="28917573">
      <w:bodyDiv w:val="1"/>
      <w:marLeft w:val="0"/>
      <w:marRight w:val="0"/>
      <w:marTop w:val="0"/>
      <w:marBottom w:val="0"/>
      <w:divBdr>
        <w:top w:val="none" w:sz="0" w:space="0" w:color="auto"/>
        <w:left w:val="none" w:sz="0" w:space="0" w:color="auto"/>
        <w:bottom w:val="none" w:sz="0" w:space="0" w:color="auto"/>
        <w:right w:val="none" w:sz="0" w:space="0" w:color="auto"/>
      </w:divBdr>
    </w:div>
    <w:div w:id="41104114">
      <w:bodyDiv w:val="1"/>
      <w:marLeft w:val="0"/>
      <w:marRight w:val="0"/>
      <w:marTop w:val="0"/>
      <w:marBottom w:val="0"/>
      <w:divBdr>
        <w:top w:val="none" w:sz="0" w:space="0" w:color="auto"/>
        <w:left w:val="none" w:sz="0" w:space="0" w:color="auto"/>
        <w:bottom w:val="none" w:sz="0" w:space="0" w:color="auto"/>
        <w:right w:val="none" w:sz="0" w:space="0" w:color="auto"/>
      </w:divBdr>
    </w:div>
    <w:div w:id="41486677">
      <w:bodyDiv w:val="1"/>
      <w:marLeft w:val="0"/>
      <w:marRight w:val="0"/>
      <w:marTop w:val="0"/>
      <w:marBottom w:val="0"/>
      <w:divBdr>
        <w:top w:val="none" w:sz="0" w:space="0" w:color="auto"/>
        <w:left w:val="none" w:sz="0" w:space="0" w:color="auto"/>
        <w:bottom w:val="none" w:sz="0" w:space="0" w:color="auto"/>
        <w:right w:val="none" w:sz="0" w:space="0" w:color="auto"/>
      </w:divBdr>
    </w:div>
    <w:div w:id="45379078">
      <w:bodyDiv w:val="1"/>
      <w:marLeft w:val="0"/>
      <w:marRight w:val="0"/>
      <w:marTop w:val="0"/>
      <w:marBottom w:val="0"/>
      <w:divBdr>
        <w:top w:val="none" w:sz="0" w:space="0" w:color="auto"/>
        <w:left w:val="none" w:sz="0" w:space="0" w:color="auto"/>
        <w:bottom w:val="none" w:sz="0" w:space="0" w:color="auto"/>
        <w:right w:val="none" w:sz="0" w:space="0" w:color="auto"/>
      </w:divBdr>
    </w:div>
    <w:div w:id="54591826">
      <w:bodyDiv w:val="1"/>
      <w:marLeft w:val="0"/>
      <w:marRight w:val="0"/>
      <w:marTop w:val="0"/>
      <w:marBottom w:val="0"/>
      <w:divBdr>
        <w:top w:val="none" w:sz="0" w:space="0" w:color="auto"/>
        <w:left w:val="none" w:sz="0" w:space="0" w:color="auto"/>
        <w:bottom w:val="none" w:sz="0" w:space="0" w:color="auto"/>
        <w:right w:val="none" w:sz="0" w:space="0" w:color="auto"/>
      </w:divBdr>
    </w:div>
    <w:div w:id="89012436">
      <w:bodyDiv w:val="1"/>
      <w:marLeft w:val="0"/>
      <w:marRight w:val="0"/>
      <w:marTop w:val="0"/>
      <w:marBottom w:val="0"/>
      <w:divBdr>
        <w:top w:val="none" w:sz="0" w:space="0" w:color="auto"/>
        <w:left w:val="none" w:sz="0" w:space="0" w:color="auto"/>
        <w:bottom w:val="none" w:sz="0" w:space="0" w:color="auto"/>
        <w:right w:val="none" w:sz="0" w:space="0" w:color="auto"/>
      </w:divBdr>
    </w:div>
    <w:div w:id="107049945">
      <w:bodyDiv w:val="1"/>
      <w:marLeft w:val="0"/>
      <w:marRight w:val="0"/>
      <w:marTop w:val="0"/>
      <w:marBottom w:val="0"/>
      <w:divBdr>
        <w:top w:val="none" w:sz="0" w:space="0" w:color="auto"/>
        <w:left w:val="none" w:sz="0" w:space="0" w:color="auto"/>
        <w:bottom w:val="none" w:sz="0" w:space="0" w:color="auto"/>
        <w:right w:val="none" w:sz="0" w:space="0" w:color="auto"/>
      </w:divBdr>
    </w:div>
    <w:div w:id="113519346">
      <w:bodyDiv w:val="1"/>
      <w:marLeft w:val="0"/>
      <w:marRight w:val="0"/>
      <w:marTop w:val="0"/>
      <w:marBottom w:val="0"/>
      <w:divBdr>
        <w:top w:val="none" w:sz="0" w:space="0" w:color="auto"/>
        <w:left w:val="none" w:sz="0" w:space="0" w:color="auto"/>
        <w:bottom w:val="none" w:sz="0" w:space="0" w:color="auto"/>
        <w:right w:val="none" w:sz="0" w:space="0" w:color="auto"/>
      </w:divBdr>
    </w:div>
    <w:div w:id="133718278">
      <w:bodyDiv w:val="1"/>
      <w:marLeft w:val="0"/>
      <w:marRight w:val="0"/>
      <w:marTop w:val="0"/>
      <w:marBottom w:val="0"/>
      <w:divBdr>
        <w:top w:val="none" w:sz="0" w:space="0" w:color="auto"/>
        <w:left w:val="none" w:sz="0" w:space="0" w:color="auto"/>
        <w:bottom w:val="none" w:sz="0" w:space="0" w:color="auto"/>
        <w:right w:val="none" w:sz="0" w:space="0" w:color="auto"/>
      </w:divBdr>
    </w:div>
    <w:div w:id="158468095">
      <w:bodyDiv w:val="1"/>
      <w:marLeft w:val="0"/>
      <w:marRight w:val="0"/>
      <w:marTop w:val="0"/>
      <w:marBottom w:val="0"/>
      <w:divBdr>
        <w:top w:val="none" w:sz="0" w:space="0" w:color="auto"/>
        <w:left w:val="none" w:sz="0" w:space="0" w:color="auto"/>
        <w:bottom w:val="none" w:sz="0" w:space="0" w:color="auto"/>
        <w:right w:val="none" w:sz="0" w:space="0" w:color="auto"/>
      </w:divBdr>
    </w:div>
    <w:div w:id="181012308">
      <w:bodyDiv w:val="1"/>
      <w:marLeft w:val="0"/>
      <w:marRight w:val="0"/>
      <w:marTop w:val="0"/>
      <w:marBottom w:val="0"/>
      <w:divBdr>
        <w:top w:val="none" w:sz="0" w:space="0" w:color="auto"/>
        <w:left w:val="none" w:sz="0" w:space="0" w:color="auto"/>
        <w:bottom w:val="none" w:sz="0" w:space="0" w:color="auto"/>
        <w:right w:val="none" w:sz="0" w:space="0" w:color="auto"/>
      </w:divBdr>
    </w:div>
    <w:div w:id="188185800">
      <w:bodyDiv w:val="1"/>
      <w:marLeft w:val="0"/>
      <w:marRight w:val="0"/>
      <w:marTop w:val="0"/>
      <w:marBottom w:val="0"/>
      <w:divBdr>
        <w:top w:val="none" w:sz="0" w:space="0" w:color="auto"/>
        <w:left w:val="none" w:sz="0" w:space="0" w:color="auto"/>
        <w:bottom w:val="none" w:sz="0" w:space="0" w:color="auto"/>
        <w:right w:val="none" w:sz="0" w:space="0" w:color="auto"/>
      </w:divBdr>
    </w:div>
    <w:div w:id="196233978">
      <w:bodyDiv w:val="1"/>
      <w:marLeft w:val="0"/>
      <w:marRight w:val="0"/>
      <w:marTop w:val="0"/>
      <w:marBottom w:val="0"/>
      <w:divBdr>
        <w:top w:val="none" w:sz="0" w:space="0" w:color="auto"/>
        <w:left w:val="none" w:sz="0" w:space="0" w:color="auto"/>
        <w:bottom w:val="none" w:sz="0" w:space="0" w:color="auto"/>
        <w:right w:val="none" w:sz="0" w:space="0" w:color="auto"/>
      </w:divBdr>
    </w:div>
    <w:div w:id="205990575">
      <w:bodyDiv w:val="1"/>
      <w:marLeft w:val="0"/>
      <w:marRight w:val="0"/>
      <w:marTop w:val="0"/>
      <w:marBottom w:val="0"/>
      <w:divBdr>
        <w:top w:val="none" w:sz="0" w:space="0" w:color="auto"/>
        <w:left w:val="none" w:sz="0" w:space="0" w:color="auto"/>
        <w:bottom w:val="none" w:sz="0" w:space="0" w:color="auto"/>
        <w:right w:val="none" w:sz="0" w:space="0" w:color="auto"/>
      </w:divBdr>
    </w:div>
    <w:div w:id="232854980">
      <w:bodyDiv w:val="1"/>
      <w:marLeft w:val="0"/>
      <w:marRight w:val="0"/>
      <w:marTop w:val="0"/>
      <w:marBottom w:val="0"/>
      <w:divBdr>
        <w:top w:val="none" w:sz="0" w:space="0" w:color="auto"/>
        <w:left w:val="none" w:sz="0" w:space="0" w:color="auto"/>
        <w:bottom w:val="none" w:sz="0" w:space="0" w:color="auto"/>
        <w:right w:val="none" w:sz="0" w:space="0" w:color="auto"/>
      </w:divBdr>
    </w:div>
    <w:div w:id="274604216">
      <w:bodyDiv w:val="1"/>
      <w:marLeft w:val="0"/>
      <w:marRight w:val="0"/>
      <w:marTop w:val="0"/>
      <w:marBottom w:val="0"/>
      <w:divBdr>
        <w:top w:val="none" w:sz="0" w:space="0" w:color="auto"/>
        <w:left w:val="none" w:sz="0" w:space="0" w:color="auto"/>
        <w:bottom w:val="none" w:sz="0" w:space="0" w:color="auto"/>
        <w:right w:val="none" w:sz="0" w:space="0" w:color="auto"/>
      </w:divBdr>
    </w:div>
    <w:div w:id="293751268">
      <w:bodyDiv w:val="1"/>
      <w:marLeft w:val="0"/>
      <w:marRight w:val="0"/>
      <w:marTop w:val="0"/>
      <w:marBottom w:val="0"/>
      <w:divBdr>
        <w:top w:val="none" w:sz="0" w:space="0" w:color="auto"/>
        <w:left w:val="none" w:sz="0" w:space="0" w:color="auto"/>
        <w:bottom w:val="none" w:sz="0" w:space="0" w:color="auto"/>
        <w:right w:val="none" w:sz="0" w:space="0" w:color="auto"/>
      </w:divBdr>
    </w:div>
    <w:div w:id="296303517">
      <w:bodyDiv w:val="1"/>
      <w:marLeft w:val="0"/>
      <w:marRight w:val="0"/>
      <w:marTop w:val="0"/>
      <w:marBottom w:val="0"/>
      <w:divBdr>
        <w:top w:val="none" w:sz="0" w:space="0" w:color="auto"/>
        <w:left w:val="none" w:sz="0" w:space="0" w:color="auto"/>
        <w:bottom w:val="none" w:sz="0" w:space="0" w:color="auto"/>
        <w:right w:val="none" w:sz="0" w:space="0" w:color="auto"/>
      </w:divBdr>
    </w:div>
    <w:div w:id="315838937">
      <w:bodyDiv w:val="1"/>
      <w:marLeft w:val="0"/>
      <w:marRight w:val="0"/>
      <w:marTop w:val="0"/>
      <w:marBottom w:val="0"/>
      <w:divBdr>
        <w:top w:val="none" w:sz="0" w:space="0" w:color="auto"/>
        <w:left w:val="none" w:sz="0" w:space="0" w:color="auto"/>
        <w:bottom w:val="none" w:sz="0" w:space="0" w:color="auto"/>
        <w:right w:val="none" w:sz="0" w:space="0" w:color="auto"/>
      </w:divBdr>
    </w:div>
    <w:div w:id="325520859">
      <w:bodyDiv w:val="1"/>
      <w:marLeft w:val="0"/>
      <w:marRight w:val="0"/>
      <w:marTop w:val="0"/>
      <w:marBottom w:val="0"/>
      <w:divBdr>
        <w:top w:val="none" w:sz="0" w:space="0" w:color="auto"/>
        <w:left w:val="none" w:sz="0" w:space="0" w:color="auto"/>
        <w:bottom w:val="none" w:sz="0" w:space="0" w:color="auto"/>
        <w:right w:val="none" w:sz="0" w:space="0" w:color="auto"/>
      </w:divBdr>
    </w:div>
    <w:div w:id="364597342">
      <w:bodyDiv w:val="1"/>
      <w:marLeft w:val="0"/>
      <w:marRight w:val="0"/>
      <w:marTop w:val="0"/>
      <w:marBottom w:val="0"/>
      <w:divBdr>
        <w:top w:val="none" w:sz="0" w:space="0" w:color="auto"/>
        <w:left w:val="none" w:sz="0" w:space="0" w:color="auto"/>
        <w:bottom w:val="none" w:sz="0" w:space="0" w:color="auto"/>
        <w:right w:val="none" w:sz="0" w:space="0" w:color="auto"/>
      </w:divBdr>
    </w:div>
    <w:div w:id="366566682">
      <w:bodyDiv w:val="1"/>
      <w:marLeft w:val="0"/>
      <w:marRight w:val="0"/>
      <w:marTop w:val="0"/>
      <w:marBottom w:val="0"/>
      <w:divBdr>
        <w:top w:val="none" w:sz="0" w:space="0" w:color="auto"/>
        <w:left w:val="none" w:sz="0" w:space="0" w:color="auto"/>
        <w:bottom w:val="none" w:sz="0" w:space="0" w:color="auto"/>
        <w:right w:val="none" w:sz="0" w:space="0" w:color="auto"/>
      </w:divBdr>
    </w:div>
    <w:div w:id="386487866">
      <w:bodyDiv w:val="1"/>
      <w:marLeft w:val="0"/>
      <w:marRight w:val="0"/>
      <w:marTop w:val="0"/>
      <w:marBottom w:val="0"/>
      <w:divBdr>
        <w:top w:val="none" w:sz="0" w:space="0" w:color="auto"/>
        <w:left w:val="none" w:sz="0" w:space="0" w:color="auto"/>
        <w:bottom w:val="none" w:sz="0" w:space="0" w:color="auto"/>
        <w:right w:val="none" w:sz="0" w:space="0" w:color="auto"/>
      </w:divBdr>
    </w:div>
    <w:div w:id="390857001">
      <w:bodyDiv w:val="1"/>
      <w:marLeft w:val="0"/>
      <w:marRight w:val="0"/>
      <w:marTop w:val="0"/>
      <w:marBottom w:val="0"/>
      <w:divBdr>
        <w:top w:val="none" w:sz="0" w:space="0" w:color="auto"/>
        <w:left w:val="none" w:sz="0" w:space="0" w:color="auto"/>
        <w:bottom w:val="none" w:sz="0" w:space="0" w:color="auto"/>
        <w:right w:val="none" w:sz="0" w:space="0" w:color="auto"/>
      </w:divBdr>
    </w:div>
    <w:div w:id="416749685">
      <w:bodyDiv w:val="1"/>
      <w:marLeft w:val="0"/>
      <w:marRight w:val="0"/>
      <w:marTop w:val="0"/>
      <w:marBottom w:val="0"/>
      <w:divBdr>
        <w:top w:val="none" w:sz="0" w:space="0" w:color="auto"/>
        <w:left w:val="none" w:sz="0" w:space="0" w:color="auto"/>
        <w:bottom w:val="none" w:sz="0" w:space="0" w:color="auto"/>
        <w:right w:val="none" w:sz="0" w:space="0" w:color="auto"/>
      </w:divBdr>
    </w:div>
    <w:div w:id="429353713">
      <w:bodyDiv w:val="1"/>
      <w:marLeft w:val="0"/>
      <w:marRight w:val="0"/>
      <w:marTop w:val="0"/>
      <w:marBottom w:val="0"/>
      <w:divBdr>
        <w:top w:val="none" w:sz="0" w:space="0" w:color="auto"/>
        <w:left w:val="none" w:sz="0" w:space="0" w:color="auto"/>
        <w:bottom w:val="none" w:sz="0" w:space="0" w:color="auto"/>
        <w:right w:val="none" w:sz="0" w:space="0" w:color="auto"/>
      </w:divBdr>
    </w:div>
    <w:div w:id="464158548">
      <w:bodyDiv w:val="1"/>
      <w:marLeft w:val="0"/>
      <w:marRight w:val="0"/>
      <w:marTop w:val="0"/>
      <w:marBottom w:val="0"/>
      <w:divBdr>
        <w:top w:val="none" w:sz="0" w:space="0" w:color="auto"/>
        <w:left w:val="none" w:sz="0" w:space="0" w:color="auto"/>
        <w:bottom w:val="none" w:sz="0" w:space="0" w:color="auto"/>
        <w:right w:val="none" w:sz="0" w:space="0" w:color="auto"/>
      </w:divBdr>
    </w:div>
    <w:div w:id="465392434">
      <w:bodyDiv w:val="1"/>
      <w:marLeft w:val="0"/>
      <w:marRight w:val="0"/>
      <w:marTop w:val="0"/>
      <w:marBottom w:val="0"/>
      <w:divBdr>
        <w:top w:val="none" w:sz="0" w:space="0" w:color="auto"/>
        <w:left w:val="none" w:sz="0" w:space="0" w:color="auto"/>
        <w:bottom w:val="none" w:sz="0" w:space="0" w:color="auto"/>
        <w:right w:val="none" w:sz="0" w:space="0" w:color="auto"/>
      </w:divBdr>
    </w:div>
    <w:div w:id="497844043">
      <w:bodyDiv w:val="1"/>
      <w:marLeft w:val="0"/>
      <w:marRight w:val="0"/>
      <w:marTop w:val="0"/>
      <w:marBottom w:val="0"/>
      <w:divBdr>
        <w:top w:val="none" w:sz="0" w:space="0" w:color="auto"/>
        <w:left w:val="none" w:sz="0" w:space="0" w:color="auto"/>
        <w:bottom w:val="none" w:sz="0" w:space="0" w:color="auto"/>
        <w:right w:val="none" w:sz="0" w:space="0" w:color="auto"/>
      </w:divBdr>
    </w:div>
    <w:div w:id="518083460">
      <w:bodyDiv w:val="1"/>
      <w:marLeft w:val="0"/>
      <w:marRight w:val="0"/>
      <w:marTop w:val="0"/>
      <w:marBottom w:val="0"/>
      <w:divBdr>
        <w:top w:val="none" w:sz="0" w:space="0" w:color="auto"/>
        <w:left w:val="none" w:sz="0" w:space="0" w:color="auto"/>
        <w:bottom w:val="none" w:sz="0" w:space="0" w:color="auto"/>
        <w:right w:val="none" w:sz="0" w:space="0" w:color="auto"/>
      </w:divBdr>
    </w:div>
    <w:div w:id="520365698">
      <w:bodyDiv w:val="1"/>
      <w:marLeft w:val="0"/>
      <w:marRight w:val="0"/>
      <w:marTop w:val="0"/>
      <w:marBottom w:val="0"/>
      <w:divBdr>
        <w:top w:val="none" w:sz="0" w:space="0" w:color="auto"/>
        <w:left w:val="none" w:sz="0" w:space="0" w:color="auto"/>
        <w:bottom w:val="none" w:sz="0" w:space="0" w:color="auto"/>
        <w:right w:val="none" w:sz="0" w:space="0" w:color="auto"/>
      </w:divBdr>
    </w:div>
    <w:div w:id="545989401">
      <w:bodyDiv w:val="1"/>
      <w:marLeft w:val="0"/>
      <w:marRight w:val="0"/>
      <w:marTop w:val="0"/>
      <w:marBottom w:val="0"/>
      <w:divBdr>
        <w:top w:val="none" w:sz="0" w:space="0" w:color="auto"/>
        <w:left w:val="none" w:sz="0" w:space="0" w:color="auto"/>
        <w:bottom w:val="none" w:sz="0" w:space="0" w:color="auto"/>
        <w:right w:val="none" w:sz="0" w:space="0" w:color="auto"/>
      </w:divBdr>
    </w:div>
    <w:div w:id="555627806">
      <w:bodyDiv w:val="1"/>
      <w:marLeft w:val="0"/>
      <w:marRight w:val="0"/>
      <w:marTop w:val="0"/>
      <w:marBottom w:val="0"/>
      <w:divBdr>
        <w:top w:val="none" w:sz="0" w:space="0" w:color="auto"/>
        <w:left w:val="none" w:sz="0" w:space="0" w:color="auto"/>
        <w:bottom w:val="none" w:sz="0" w:space="0" w:color="auto"/>
        <w:right w:val="none" w:sz="0" w:space="0" w:color="auto"/>
      </w:divBdr>
    </w:div>
    <w:div w:id="567886047">
      <w:bodyDiv w:val="1"/>
      <w:marLeft w:val="0"/>
      <w:marRight w:val="0"/>
      <w:marTop w:val="0"/>
      <w:marBottom w:val="0"/>
      <w:divBdr>
        <w:top w:val="none" w:sz="0" w:space="0" w:color="auto"/>
        <w:left w:val="none" w:sz="0" w:space="0" w:color="auto"/>
        <w:bottom w:val="none" w:sz="0" w:space="0" w:color="auto"/>
        <w:right w:val="none" w:sz="0" w:space="0" w:color="auto"/>
      </w:divBdr>
    </w:div>
    <w:div w:id="581136428">
      <w:bodyDiv w:val="1"/>
      <w:marLeft w:val="0"/>
      <w:marRight w:val="0"/>
      <w:marTop w:val="0"/>
      <w:marBottom w:val="0"/>
      <w:divBdr>
        <w:top w:val="none" w:sz="0" w:space="0" w:color="auto"/>
        <w:left w:val="none" w:sz="0" w:space="0" w:color="auto"/>
        <w:bottom w:val="none" w:sz="0" w:space="0" w:color="auto"/>
        <w:right w:val="none" w:sz="0" w:space="0" w:color="auto"/>
      </w:divBdr>
    </w:div>
    <w:div w:id="583998890">
      <w:bodyDiv w:val="1"/>
      <w:marLeft w:val="0"/>
      <w:marRight w:val="0"/>
      <w:marTop w:val="0"/>
      <w:marBottom w:val="0"/>
      <w:divBdr>
        <w:top w:val="none" w:sz="0" w:space="0" w:color="auto"/>
        <w:left w:val="none" w:sz="0" w:space="0" w:color="auto"/>
        <w:bottom w:val="none" w:sz="0" w:space="0" w:color="auto"/>
        <w:right w:val="none" w:sz="0" w:space="0" w:color="auto"/>
      </w:divBdr>
    </w:div>
    <w:div w:id="602149220">
      <w:bodyDiv w:val="1"/>
      <w:marLeft w:val="0"/>
      <w:marRight w:val="0"/>
      <w:marTop w:val="0"/>
      <w:marBottom w:val="0"/>
      <w:divBdr>
        <w:top w:val="none" w:sz="0" w:space="0" w:color="auto"/>
        <w:left w:val="none" w:sz="0" w:space="0" w:color="auto"/>
        <w:bottom w:val="none" w:sz="0" w:space="0" w:color="auto"/>
        <w:right w:val="none" w:sz="0" w:space="0" w:color="auto"/>
      </w:divBdr>
    </w:div>
    <w:div w:id="603073251">
      <w:bodyDiv w:val="1"/>
      <w:marLeft w:val="0"/>
      <w:marRight w:val="0"/>
      <w:marTop w:val="0"/>
      <w:marBottom w:val="0"/>
      <w:divBdr>
        <w:top w:val="none" w:sz="0" w:space="0" w:color="auto"/>
        <w:left w:val="none" w:sz="0" w:space="0" w:color="auto"/>
        <w:bottom w:val="none" w:sz="0" w:space="0" w:color="auto"/>
        <w:right w:val="none" w:sz="0" w:space="0" w:color="auto"/>
      </w:divBdr>
    </w:div>
    <w:div w:id="618992268">
      <w:bodyDiv w:val="1"/>
      <w:marLeft w:val="0"/>
      <w:marRight w:val="0"/>
      <w:marTop w:val="0"/>
      <w:marBottom w:val="0"/>
      <w:divBdr>
        <w:top w:val="none" w:sz="0" w:space="0" w:color="auto"/>
        <w:left w:val="none" w:sz="0" w:space="0" w:color="auto"/>
        <w:bottom w:val="none" w:sz="0" w:space="0" w:color="auto"/>
        <w:right w:val="none" w:sz="0" w:space="0" w:color="auto"/>
      </w:divBdr>
    </w:div>
    <w:div w:id="677346375">
      <w:bodyDiv w:val="1"/>
      <w:marLeft w:val="0"/>
      <w:marRight w:val="0"/>
      <w:marTop w:val="0"/>
      <w:marBottom w:val="0"/>
      <w:divBdr>
        <w:top w:val="none" w:sz="0" w:space="0" w:color="auto"/>
        <w:left w:val="none" w:sz="0" w:space="0" w:color="auto"/>
        <w:bottom w:val="none" w:sz="0" w:space="0" w:color="auto"/>
        <w:right w:val="none" w:sz="0" w:space="0" w:color="auto"/>
      </w:divBdr>
    </w:div>
    <w:div w:id="682778579">
      <w:bodyDiv w:val="1"/>
      <w:marLeft w:val="0"/>
      <w:marRight w:val="0"/>
      <w:marTop w:val="0"/>
      <w:marBottom w:val="0"/>
      <w:divBdr>
        <w:top w:val="none" w:sz="0" w:space="0" w:color="auto"/>
        <w:left w:val="none" w:sz="0" w:space="0" w:color="auto"/>
        <w:bottom w:val="none" w:sz="0" w:space="0" w:color="auto"/>
        <w:right w:val="none" w:sz="0" w:space="0" w:color="auto"/>
      </w:divBdr>
    </w:div>
    <w:div w:id="723256299">
      <w:bodyDiv w:val="1"/>
      <w:marLeft w:val="0"/>
      <w:marRight w:val="0"/>
      <w:marTop w:val="0"/>
      <w:marBottom w:val="0"/>
      <w:divBdr>
        <w:top w:val="none" w:sz="0" w:space="0" w:color="auto"/>
        <w:left w:val="none" w:sz="0" w:space="0" w:color="auto"/>
        <w:bottom w:val="none" w:sz="0" w:space="0" w:color="auto"/>
        <w:right w:val="none" w:sz="0" w:space="0" w:color="auto"/>
      </w:divBdr>
    </w:div>
    <w:div w:id="726759990">
      <w:bodyDiv w:val="1"/>
      <w:marLeft w:val="0"/>
      <w:marRight w:val="0"/>
      <w:marTop w:val="0"/>
      <w:marBottom w:val="0"/>
      <w:divBdr>
        <w:top w:val="none" w:sz="0" w:space="0" w:color="auto"/>
        <w:left w:val="none" w:sz="0" w:space="0" w:color="auto"/>
        <w:bottom w:val="none" w:sz="0" w:space="0" w:color="auto"/>
        <w:right w:val="none" w:sz="0" w:space="0" w:color="auto"/>
      </w:divBdr>
    </w:div>
    <w:div w:id="745766807">
      <w:bodyDiv w:val="1"/>
      <w:marLeft w:val="0"/>
      <w:marRight w:val="0"/>
      <w:marTop w:val="0"/>
      <w:marBottom w:val="0"/>
      <w:divBdr>
        <w:top w:val="none" w:sz="0" w:space="0" w:color="auto"/>
        <w:left w:val="none" w:sz="0" w:space="0" w:color="auto"/>
        <w:bottom w:val="none" w:sz="0" w:space="0" w:color="auto"/>
        <w:right w:val="none" w:sz="0" w:space="0" w:color="auto"/>
      </w:divBdr>
    </w:div>
    <w:div w:id="819230875">
      <w:bodyDiv w:val="1"/>
      <w:marLeft w:val="0"/>
      <w:marRight w:val="0"/>
      <w:marTop w:val="0"/>
      <w:marBottom w:val="0"/>
      <w:divBdr>
        <w:top w:val="none" w:sz="0" w:space="0" w:color="auto"/>
        <w:left w:val="none" w:sz="0" w:space="0" w:color="auto"/>
        <w:bottom w:val="none" w:sz="0" w:space="0" w:color="auto"/>
        <w:right w:val="none" w:sz="0" w:space="0" w:color="auto"/>
      </w:divBdr>
    </w:div>
    <w:div w:id="829255780">
      <w:bodyDiv w:val="1"/>
      <w:marLeft w:val="0"/>
      <w:marRight w:val="0"/>
      <w:marTop w:val="0"/>
      <w:marBottom w:val="0"/>
      <w:divBdr>
        <w:top w:val="none" w:sz="0" w:space="0" w:color="auto"/>
        <w:left w:val="none" w:sz="0" w:space="0" w:color="auto"/>
        <w:bottom w:val="none" w:sz="0" w:space="0" w:color="auto"/>
        <w:right w:val="none" w:sz="0" w:space="0" w:color="auto"/>
      </w:divBdr>
    </w:div>
    <w:div w:id="844318313">
      <w:bodyDiv w:val="1"/>
      <w:marLeft w:val="0"/>
      <w:marRight w:val="0"/>
      <w:marTop w:val="0"/>
      <w:marBottom w:val="0"/>
      <w:divBdr>
        <w:top w:val="none" w:sz="0" w:space="0" w:color="auto"/>
        <w:left w:val="none" w:sz="0" w:space="0" w:color="auto"/>
        <w:bottom w:val="none" w:sz="0" w:space="0" w:color="auto"/>
        <w:right w:val="none" w:sz="0" w:space="0" w:color="auto"/>
      </w:divBdr>
    </w:div>
    <w:div w:id="866797692">
      <w:bodyDiv w:val="1"/>
      <w:marLeft w:val="0"/>
      <w:marRight w:val="0"/>
      <w:marTop w:val="0"/>
      <w:marBottom w:val="0"/>
      <w:divBdr>
        <w:top w:val="none" w:sz="0" w:space="0" w:color="auto"/>
        <w:left w:val="none" w:sz="0" w:space="0" w:color="auto"/>
        <w:bottom w:val="none" w:sz="0" w:space="0" w:color="auto"/>
        <w:right w:val="none" w:sz="0" w:space="0" w:color="auto"/>
      </w:divBdr>
    </w:div>
    <w:div w:id="898630760">
      <w:bodyDiv w:val="1"/>
      <w:marLeft w:val="0"/>
      <w:marRight w:val="0"/>
      <w:marTop w:val="0"/>
      <w:marBottom w:val="0"/>
      <w:divBdr>
        <w:top w:val="none" w:sz="0" w:space="0" w:color="auto"/>
        <w:left w:val="none" w:sz="0" w:space="0" w:color="auto"/>
        <w:bottom w:val="none" w:sz="0" w:space="0" w:color="auto"/>
        <w:right w:val="none" w:sz="0" w:space="0" w:color="auto"/>
      </w:divBdr>
    </w:div>
    <w:div w:id="906038325">
      <w:bodyDiv w:val="1"/>
      <w:marLeft w:val="0"/>
      <w:marRight w:val="0"/>
      <w:marTop w:val="0"/>
      <w:marBottom w:val="0"/>
      <w:divBdr>
        <w:top w:val="none" w:sz="0" w:space="0" w:color="auto"/>
        <w:left w:val="none" w:sz="0" w:space="0" w:color="auto"/>
        <w:bottom w:val="none" w:sz="0" w:space="0" w:color="auto"/>
        <w:right w:val="none" w:sz="0" w:space="0" w:color="auto"/>
      </w:divBdr>
    </w:div>
    <w:div w:id="912157540">
      <w:bodyDiv w:val="1"/>
      <w:marLeft w:val="0"/>
      <w:marRight w:val="0"/>
      <w:marTop w:val="0"/>
      <w:marBottom w:val="0"/>
      <w:divBdr>
        <w:top w:val="none" w:sz="0" w:space="0" w:color="auto"/>
        <w:left w:val="none" w:sz="0" w:space="0" w:color="auto"/>
        <w:bottom w:val="none" w:sz="0" w:space="0" w:color="auto"/>
        <w:right w:val="none" w:sz="0" w:space="0" w:color="auto"/>
      </w:divBdr>
    </w:div>
    <w:div w:id="916941814">
      <w:bodyDiv w:val="1"/>
      <w:marLeft w:val="0"/>
      <w:marRight w:val="0"/>
      <w:marTop w:val="0"/>
      <w:marBottom w:val="0"/>
      <w:divBdr>
        <w:top w:val="none" w:sz="0" w:space="0" w:color="auto"/>
        <w:left w:val="none" w:sz="0" w:space="0" w:color="auto"/>
        <w:bottom w:val="none" w:sz="0" w:space="0" w:color="auto"/>
        <w:right w:val="none" w:sz="0" w:space="0" w:color="auto"/>
      </w:divBdr>
    </w:div>
    <w:div w:id="947853570">
      <w:bodyDiv w:val="1"/>
      <w:marLeft w:val="0"/>
      <w:marRight w:val="0"/>
      <w:marTop w:val="0"/>
      <w:marBottom w:val="0"/>
      <w:divBdr>
        <w:top w:val="none" w:sz="0" w:space="0" w:color="auto"/>
        <w:left w:val="none" w:sz="0" w:space="0" w:color="auto"/>
        <w:bottom w:val="none" w:sz="0" w:space="0" w:color="auto"/>
        <w:right w:val="none" w:sz="0" w:space="0" w:color="auto"/>
      </w:divBdr>
    </w:div>
    <w:div w:id="956259342">
      <w:bodyDiv w:val="1"/>
      <w:marLeft w:val="0"/>
      <w:marRight w:val="0"/>
      <w:marTop w:val="0"/>
      <w:marBottom w:val="0"/>
      <w:divBdr>
        <w:top w:val="none" w:sz="0" w:space="0" w:color="auto"/>
        <w:left w:val="none" w:sz="0" w:space="0" w:color="auto"/>
        <w:bottom w:val="none" w:sz="0" w:space="0" w:color="auto"/>
        <w:right w:val="none" w:sz="0" w:space="0" w:color="auto"/>
      </w:divBdr>
    </w:div>
    <w:div w:id="958294854">
      <w:bodyDiv w:val="1"/>
      <w:marLeft w:val="0"/>
      <w:marRight w:val="0"/>
      <w:marTop w:val="0"/>
      <w:marBottom w:val="0"/>
      <w:divBdr>
        <w:top w:val="none" w:sz="0" w:space="0" w:color="auto"/>
        <w:left w:val="none" w:sz="0" w:space="0" w:color="auto"/>
        <w:bottom w:val="none" w:sz="0" w:space="0" w:color="auto"/>
        <w:right w:val="none" w:sz="0" w:space="0" w:color="auto"/>
      </w:divBdr>
    </w:div>
    <w:div w:id="968557187">
      <w:bodyDiv w:val="1"/>
      <w:marLeft w:val="0"/>
      <w:marRight w:val="0"/>
      <w:marTop w:val="0"/>
      <w:marBottom w:val="0"/>
      <w:divBdr>
        <w:top w:val="none" w:sz="0" w:space="0" w:color="auto"/>
        <w:left w:val="none" w:sz="0" w:space="0" w:color="auto"/>
        <w:bottom w:val="none" w:sz="0" w:space="0" w:color="auto"/>
        <w:right w:val="none" w:sz="0" w:space="0" w:color="auto"/>
      </w:divBdr>
    </w:div>
    <w:div w:id="981613198">
      <w:bodyDiv w:val="1"/>
      <w:marLeft w:val="0"/>
      <w:marRight w:val="0"/>
      <w:marTop w:val="0"/>
      <w:marBottom w:val="0"/>
      <w:divBdr>
        <w:top w:val="none" w:sz="0" w:space="0" w:color="auto"/>
        <w:left w:val="none" w:sz="0" w:space="0" w:color="auto"/>
        <w:bottom w:val="none" w:sz="0" w:space="0" w:color="auto"/>
        <w:right w:val="none" w:sz="0" w:space="0" w:color="auto"/>
      </w:divBdr>
    </w:div>
    <w:div w:id="988172828">
      <w:bodyDiv w:val="1"/>
      <w:marLeft w:val="0"/>
      <w:marRight w:val="0"/>
      <w:marTop w:val="0"/>
      <w:marBottom w:val="0"/>
      <w:divBdr>
        <w:top w:val="none" w:sz="0" w:space="0" w:color="auto"/>
        <w:left w:val="none" w:sz="0" w:space="0" w:color="auto"/>
        <w:bottom w:val="none" w:sz="0" w:space="0" w:color="auto"/>
        <w:right w:val="none" w:sz="0" w:space="0" w:color="auto"/>
      </w:divBdr>
    </w:div>
    <w:div w:id="1078554813">
      <w:bodyDiv w:val="1"/>
      <w:marLeft w:val="0"/>
      <w:marRight w:val="0"/>
      <w:marTop w:val="0"/>
      <w:marBottom w:val="0"/>
      <w:divBdr>
        <w:top w:val="none" w:sz="0" w:space="0" w:color="auto"/>
        <w:left w:val="none" w:sz="0" w:space="0" w:color="auto"/>
        <w:bottom w:val="none" w:sz="0" w:space="0" w:color="auto"/>
        <w:right w:val="none" w:sz="0" w:space="0" w:color="auto"/>
      </w:divBdr>
    </w:div>
    <w:div w:id="1079524014">
      <w:bodyDiv w:val="1"/>
      <w:marLeft w:val="0"/>
      <w:marRight w:val="0"/>
      <w:marTop w:val="0"/>
      <w:marBottom w:val="0"/>
      <w:divBdr>
        <w:top w:val="none" w:sz="0" w:space="0" w:color="auto"/>
        <w:left w:val="none" w:sz="0" w:space="0" w:color="auto"/>
        <w:bottom w:val="none" w:sz="0" w:space="0" w:color="auto"/>
        <w:right w:val="none" w:sz="0" w:space="0" w:color="auto"/>
      </w:divBdr>
    </w:div>
    <w:div w:id="1081609793">
      <w:bodyDiv w:val="1"/>
      <w:marLeft w:val="0"/>
      <w:marRight w:val="0"/>
      <w:marTop w:val="0"/>
      <w:marBottom w:val="0"/>
      <w:divBdr>
        <w:top w:val="none" w:sz="0" w:space="0" w:color="auto"/>
        <w:left w:val="none" w:sz="0" w:space="0" w:color="auto"/>
        <w:bottom w:val="none" w:sz="0" w:space="0" w:color="auto"/>
        <w:right w:val="none" w:sz="0" w:space="0" w:color="auto"/>
      </w:divBdr>
    </w:div>
    <w:div w:id="1107191890">
      <w:bodyDiv w:val="1"/>
      <w:marLeft w:val="0"/>
      <w:marRight w:val="0"/>
      <w:marTop w:val="0"/>
      <w:marBottom w:val="0"/>
      <w:divBdr>
        <w:top w:val="none" w:sz="0" w:space="0" w:color="auto"/>
        <w:left w:val="none" w:sz="0" w:space="0" w:color="auto"/>
        <w:bottom w:val="none" w:sz="0" w:space="0" w:color="auto"/>
        <w:right w:val="none" w:sz="0" w:space="0" w:color="auto"/>
      </w:divBdr>
    </w:div>
    <w:div w:id="1114636478">
      <w:bodyDiv w:val="1"/>
      <w:marLeft w:val="0"/>
      <w:marRight w:val="0"/>
      <w:marTop w:val="0"/>
      <w:marBottom w:val="0"/>
      <w:divBdr>
        <w:top w:val="none" w:sz="0" w:space="0" w:color="auto"/>
        <w:left w:val="none" w:sz="0" w:space="0" w:color="auto"/>
        <w:bottom w:val="none" w:sz="0" w:space="0" w:color="auto"/>
        <w:right w:val="none" w:sz="0" w:space="0" w:color="auto"/>
      </w:divBdr>
    </w:div>
    <w:div w:id="1129399787">
      <w:bodyDiv w:val="1"/>
      <w:marLeft w:val="0"/>
      <w:marRight w:val="0"/>
      <w:marTop w:val="0"/>
      <w:marBottom w:val="0"/>
      <w:divBdr>
        <w:top w:val="none" w:sz="0" w:space="0" w:color="auto"/>
        <w:left w:val="none" w:sz="0" w:space="0" w:color="auto"/>
        <w:bottom w:val="none" w:sz="0" w:space="0" w:color="auto"/>
        <w:right w:val="none" w:sz="0" w:space="0" w:color="auto"/>
      </w:divBdr>
    </w:div>
    <w:div w:id="1139959212">
      <w:bodyDiv w:val="1"/>
      <w:marLeft w:val="0"/>
      <w:marRight w:val="0"/>
      <w:marTop w:val="0"/>
      <w:marBottom w:val="0"/>
      <w:divBdr>
        <w:top w:val="none" w:sz="0" w:space="0" w:color="auto"/>
        <w:left w:val="none" w:sz="0" w:space="0" w:color="auto"/>
        <w:bottom w:val="none" w:sz="0" w:space="0" w:color="auto"/>
        <w:right w:val="none" w:sz="0" w:space="0" w:color="auto"/>
      </w:divBdr>
    </w:div>
    <w:div w:id="1203441193">
      <w:bodyDiv w:val="1"/>
      <w:marLeft w:val="0"/>
      <w:marRight w:val="0"/>
      <w:marTop w:val="0"/>
      <w:marBottom w:val="0"/>
      <w:divBdr>
        <w:top w:val="none" w:sz="0" w:space="0" w:color="auto"/>
        <w:left w:val="none" w:sz="0" w:space="0" w:color="auto"/>
        <w:bottom w:val="none" w:sz="0" w:space="0" w:color="auto"/>
        <w:right w:val="none" w:sz="0" w:space="0" w:color="auto"/>
      </w:divBdr>
    </w:div>
    <w:div w:id="1233925591">
      <w:bodyDiv w:val="1"/>
      <w:marLeft w:val="0"/>
      <w:marRight w:val="0"/>
      <w:marTop w:val="0"/>
      <w:marBottom w:val="0"/>
      <w:divBdr>
        <w:top w:val="none" w:sz="0" w:space="0" w:color="auto"/>
        <w:left w:val="none" w:sz="0" w:space="0" w:color="auto"/>
        <w:bottom w:val="none" w:sz="0" w:space="0" w:color="auto"/>
        <w:right w:val="none" w:sz="0" w:space="0" w:color="auto"/>
      </w:divBdr>
    </w:div>
    <w:div w:id="1242763196">
      <w:bodyDiv w:val="1"/>
      <w:marLeft w:val="0"/>
      <w:marRight w:val="0"/>
      <w:marTop w:val="0"/>
      <w:marBottom w:val="0"/>
      <w:divBdr>
        <w:top w:val="none" w:sz="0" w:space="0" w:color="auto"/>
        <w:left w:val="none" w:sz="0" w:space="0" w:color="auto"/>
        <w:bottom w:val="none" w:sz="0" w:space="0" w:color="auto"/>
        <w:right w:val="none" w:sz="0" w:space="0" w:color="auto"/>
      </w:divBdr>
    </w:div>
    <w:div w:id="1260064979">
      <w:bodyDiv w:val="1"/>
      <w:marLeft w:val="0"/>
      <w:marRight w:val="0"/>
      <w:marTop w:val="0"/>
      <w:marBottom w:val="0"/>
      <w:divBdr>
        <w:top w:val="none" w:sz="0" w:space="0" w:color="auto"/>
        <w:left w:val="none" w:sz="0" w:space="0" w:color="auto"/>
        <w:bottom w:val="none" w:sz="0" w:space="0" w:color="auto"/>
        <w:right w:val="none" w:sz="0" w:space="0" w:color="auto"/>
      </w:divBdr>
    </w:div>
    <w:div w:id="1311976949">
      <w:bodyDiv w:val="1"/>
      <w:marLeft w:val="0"/>
      <w:marRight w:val="0"/>
      <w:marTop w:val="0"/>
      <w:marBottom w:val="0"/>
      <w:divBdr>
        <w:top w:val="none" w:sz="0" w:space="0" w:color="auto"/>
        <w:left w:val="none" w:sz="0" w:space="0" w:color="auto"/>
        <w:bottom w:val="none" w:sz="0" w:space="0" w:color="auto"/>
        <w:right w:val="none" w:sz="0" w:space="0" w:color="auto"/>
      </w:divBdr>
    </w:div>
    <w:div w:id="1315531299">
      <w:bodyDiv w:val="1"/>
      <w:marLeft w:val="0"/>
      <w:marRight w:val="0"/>
      <w:marTop w:val="0"/>
      <w:marBottom w:val="0"/>
      <w:divBdr>
        <w:top w:val="none" w:sz="0" w:space="0" w:color="auto"/>
        <w:left w:val="none" w:sz="0" w:space="0" w:color="auto"/>
        <w:bottom w:val="none" w:sz="0" w:space="0" w:color="auto"/>
        <w:right w:val="none" w:sz="0" w:space="0" w:color="auto"/>
      </w:divBdr>
    </w:div>
    <w:div w:id="1319268267">
      <w:bodyDiv w:val="1"/>
      <w:marLeft w:val="0"/>
      <w:marRight w:val="0"/>
      <w:marTop w:val="0"/>
      <w:marBottom w:val="0"/>
      <w:divBdr>
        <w:top w:val="none" w:sz="0" w:space="0" w:color="auto"/>
        <w:left w:val="none" w:sz="0" w:space="0" w:color="auto"/>
        <w:bottom w:val="none" w:sz="0" w:space="0" w:color="auto"/>
        <w:right w:val="none" w:sz="0" w:space="0" w:color="auto"/>
      </w:divBdr>
    </w:div>
    <w:div w:id="1321231465">
      <w:bodyDiv w:val="1"/>
      <w:marLeft w:val="0"/>
      <w:marRight w:val="0"/>
      <w:marTop w:val="0"/>
      <w:marBottom w:val="0"/>
      <w:divBdr>
        <w:top w:val="none" w:sz="0" w:space="0" w:color="auto"/>
        <w:left w:val="none" w:sz="0" w:space="0" w:color="auto"/>
        <w:bottom w:val="none" w:sz="0" w:space="0" w:color="auto"/>
        <w:right w:val="none" w:sz="0" w:space="0" w:color="auto"/>
      </w:divBdr>
    </w:div>
    <w:div w:id="1324042562">
      <w:bodyDiv w:val="1"/>
      <w:marLeft w:val="0"/>
      <w:marRight w:val="0"/>
      <w:marTop w:val="0"/>
      <w:marBottom w:val="0"/>
      <w:divBdr>
        <w:top w:val="none" w:sz="0" w:space="0" w:color="auto"/>
        <w:left w:val="none" w:sz="0" w:space="0" w:color="auto"/>
        <w:bottom w:val="none" w:sz="0" w:space="0" w:color="auto"/>
        <w:right w:val="none" w:sz="0" w:space="0" w:color="auto"/>
      </w:divBdr>
    </w:div>
    <w:div w:id="1357271132">
      <w:bodyDiv w:val="1"/>
      <w:marLeft w:val="0"/>
      <w:marRight w:val="0"/>
      <w:marTop w:val="0"/>
      <w:marBottom w:val="0"/>
      <w:divBdr>
        <w:top w:val="none" w:sz="0" w:space="0" w:color="auto"/>
        <w:left w:val="none" w:sz="0" w:space="0" w:color="auto"/>
        <w:bottom w:val="none" w:sz="0" w:space="0" w:color="auto"/>
        <w:right w:val="none" w:sz="0" w:space="0" w:color="auto"/>
      </w:divBdr>
    </w:div>
    <w:div w:id="1370566107">
      <w:bodyDiv w:val="1"/>
      <w:marLeft w:val="0"/>
      <w:marRight w:val="0"/>
      <w:marTop w:val="0"/>
      <w:marBottom w:val="0"/>
      <w:divBdr>
        <w:top w:val="none" w:sz="0" w:space="0" w:color="auto"/>
        <w:left w:val="none" w:sz="0" w:space="0" w:color="auto"/>
        <w:bottom w:val="none" w:sz="0" w:space="0" w:color="auto"/>
        <w:right w:val="none" w:sz="0" w:space="0" w:color="auto"/>
      </w:divBdr>
    </w:div>
    <w:div w:id="1384060706">
      <w:bodyDiv w:val="1"/>
      <w:marLeft w:val="0"/>
      <w:marRight w:val="0"/>
      <w:marTop w:val="0"/>
      <w:marBottom w:val="0"/>
      <w:divBdr>
        <w:top w:val="none" w:sz="0" w:space="0" w:color="auto"/>
        <w:left w:val="none" w:sz="0" w:space="0" w:color="auto"/>
        <w:bottom w:val="none" w:sz="0" w:space="0" w:color="auto"/>
        <w:right w:val="none" w:sz="0" w:space="0" w:color="auto"/>
      </w:divBdr>
    </w:div>
    <w:div w:id="1415710222">
      <w:bodyDiv w:val="1"/>
      <w:marLeft w:val="0"/>
      <w:marRight w:val="0"/>
      <w:marTop w:val="0"/>
      <w:marBottom w:val="0"/>
      <w:divBdr>
        <w:top w:val="none" w:sz="0" w:space="0" w:color="auto"/>
        <w:left w:val="none" w:sz="0" w:space="0" w:color="auto"/>
        <w:bottom w:val="none" w:sz="0" w:space="0" w:color="auto"/>
        <w:right w:val="none" w:sz="0" w:space="0" w:color="auto"/>
      </w:divBdr>
    </w:div>
    <w:div w:id="1430077714">
      <w:bodyDiv w:val="1"/>
      <w:marLeft w:val="0"/>
      <w:marRight w:val="0"/>
      <w:marTop w:val="0"/>
      <w:marBottom w:val="0"/>
      <w:divBdr>
        <w:top w:val="none" w:sz="0" w:space="0" w:color="auto"/>
        <w:left w:val="none" w:sz="0" w:space="0" w:color="auto"/>
        <w:bottom w:val="none" w:sz="0" w:space="0" w:color="auto"/>
        <w:right w:val="none" w:sz="0" w:space="0" w:color="auto"/>
      </w:divBdr>
    </w:div>
    <w:div w:id="1432236423">
      <w:bodyDiv w:val="1"/>
      <w:marLeft w:val="0"/>
      <w:marRight w:val="0"/>
      <w:marTop w:val="0"/>
      <w:marBottom w:val="0"/>
      <w:divBdr>
        <w:top w:val="none" w:sz="0" w:space="0" w:color="auto"/>
        <w:left w:val="none" w:sz="0" w:space="0" w:color="auto"/>
        <w:bottom w:val="none" w:sz="0" w:space="0" w:color="auto"/>
        <w:right w:val="none" w:sz="0" w:space="0" w:color="auto"/>
      </w:divBdr>
    </w:div>
    <w:div w:id="1438062210">
      <w:bodyDiv w:val="1"/>
      <w:marLeft w:val="0"/>
      <w:marRight w:val="0"/>
      <w:marTop w:val="0"/>
      <w:marBottom w:val="0"/>
      <w:divBdr>
        <w:top w:val="none" w:sz="0" w:space="0" w:color="auto"/>
        <w:left w:val="none" w:sz="0" w:space="0" w:color="auto"/>
        <w:bottom w:val="none" w:sz="0" w:space="0" w:color="auto"/>
        <w:right w:val="none" w:sz="0" w:space="0" w:color="auto"/>
      </w:divBdr>
    </w:div>
    <w:div w:id="1494682941">
      <w:bodyDiv w:val="1"/>
      <w:marLeft w:val="0"/>
      <w:marRight w:val="0"/>
      <w:marTop w:val="0"/>
      <w:marBottom w:val="0"/>
      <w:divBdr>
        <w:top w:val="none" w:sz="0" w:space="0" w:color="auto"/>
        <w:left w:val="none" w:sz="0" w:space="0" w:color="auto"/>
        <w:bottom w:val="none" w:sz="0" w:space="0" w:color="auto"/>
        <w:right w:val="none" w:sz="0" w:space="0" w:color="auto"/>
      </w:divBdr>
    </w:div>
    <w:div w:id="1504199039">
      <w:bodyDiv w:val="1"/>
      <w:marLeft w:val="0"/>
      <w:marRight w:val="0"/>
      <w:marTop w:val="0"/>
      <w:marBottom w:val="0"/>
      <w:divBdr>
        <w:top w:val="none" w:sz="0" w:space="0" w:color="auto"/>
        <w:left w:val="none" w:sz="0" w:space="0" w:color="auto"/>
        <w:bottom w:val="none" w:sz="0" w:space="0" w:color="auto"/>
        <w:right w:val="none" w:sz="0" w:space="0" w:color="auto"/>
      </w:divBdr>
    </w:div>
    <w:div w:id="1537742661">
      <w:bodyDiv w:val="1"/>
      <w:marLeft w:val="0"/>
      <w:marRight w:val="0"/>
      <w:marTop w:val="0"/>
      <w:marBottom w:val="0"/>
      <w:divBdr>
        <w:top w:val="none" w:sz="0" w:space="0" w:color="auto"/>
        <w:left w:val="none" w:sz="0" w:space="0" w:color="auto"/>
        <w:bottom w:val="none" w:sz="0" w:space="0" w:color="auto"/>
        <w:right w:val="none" w:sz="0" w:space="0" w:color="auto"/>
      </w:divBdr>
    </w:div>
    <w:div w:id="1543907029">
      <w:bodyDiv w:val="1"/>
      <w:marLeft w:val="0"/>
      <w:marRight w:val="0"/>
      <w:marTop w:val="0"/>
      <w:marBottom w:val="0"/>
      <w:divBdr>
        <w:top w:val="none" w:sz="0" w:space="0" w:color="auto"/>
        <w:left w:val="none" w:sz="0" w:space="0" w:color="auto"/>
        <w:bottom w:val="none" w:sz="0" w:space="0" w:color="auto"/>
        <w:right w:val="none" w:sz="0" w:space="0" w:color="auto"/>
      </w:divBdr>
    </w:div>
    <w:div w:id="1565414717">
      <w:bodyDiv w:val="1"/>
      <w:marLeft w:val="0"/>
      <w:marRight w:val="0"/>
      <w:marTop w:val="0"/>
      <w:marBottom w:val="0"/>
      <w:divBdr>
        <w:top w:val="none" w:sz="0" w:space="0" w:color="auto"/>
        <w:left w:val="none" w:sz="0" w:space="0" w:color="auto"/>
        <w:bottom w:val="none" w:sz="0" w:space="0" w:color="auto"/>
        <w:right w:val="none" w:sz="0" w:space="0" w:color="auto"/>
      </w:divBdr>
    </w:div>
    <w:div w:id="1592200664">
      <w:bodyDiv w:val="1"/>
      <w:marLeft w:val="0"/>
      <w:marRight w:val="0"/>
      <w:marTop w:val="0"/>
      <w:marBottom w:val="0"/>
      <w:divBdr>
        <w:top w:val="none" w:sz="0" w:space="0" w:color="auto"/>
        <w:left w:val="none" w:sz="0" w:space="0" w:color="auto"/>
        <w:bottom w:val="none" w:sz="0" w:space="0" w:color="auto"/>
        <w:right w:val="none" w:sz="0" w:space="0" w:color="auto"/>
      </w:divBdr>
    </w:div>
    <w:div w:id="1599750216">
      <w:bodyDiv w:val="1"/>
      <w:marLeft w:val="0"/>
      <w:marRight w:val="0"/>
      <w:marTop w:val="0"/>
      <w:marBottom w:val="0"/>
      <w:divBdr>
        <w:top w:val="none" w:sz="0" w:space="0" w:color="auto"/>
        <w:left w:val="none" w:sz="0" w:space="0" w:color="auto"/>
        <w:bottom w:val="none" w:sz="0" w:space="0" w:color="auto"/>
        <w:right w:val="none" w:sz="0" w:space="0" w:color="auto"/>
      </w:divBdr>
    </w:div>
    <w:div w:id="1685788043">
      <w:bodyDiv w:val="1"/>
      <w:marLeft w:val="0"/>
      <w:marRight w:val="0"/>
      <w:marTop w:val="0"/>
      <w:marBottom w:val="0"/>
      <w:divBdr>
        <w:top w:val="none" w:sz="0" w:space="0" w:color="auto"/>
        <w:left w:val="none" w:sz="0" w:space="0" w:color="auto"/>
        <w:bottom w:val="none" w:sz="0" w:space="0" w:color="auto"/>
        <w:right w:val="none" w:sz="0" w:space="0" w:color="auto"/>
      </w:divBdr>
    </w:div>
    <w:div w:id="1693337337">
      <w:bodyDiv w:val="1"/>
      <w:marLeft w:val="0"/>
      <w:marRight w:val="0"/>
      <w:marTop w:val="0"/>
      <w:marBottom w:val="0"/>
      <w:divBdr>
        <w:top w:val="none" w:sz="0" w:space="0" w:color="auto"/>
        <w:left w:val="none" w:sz="0" w:space="0" w:color="auto"/>
        <w:bottom w:val="none" w:sz="0" w:space="0" w:color="auto"/>
        <w:right w:val="none" w:sz="0" w:space="0" w:color="auto"/>
      </w:divBdr>
    </w:div>
    <w:div w:id="1702973007">
      <w:bodyDiv w:val="1"/>
      <w:marLeft w:val="0"/>
      <w:marRight w:val="0"/>
      <w:marTop w:val="0"/>
      <w:marBottom w:val="0"/>
      <w:divBdr>
        <w:top w:val="none" w:sz="0" w:space="0" w:color="auto"/>
        <w:left w:val="none" w:sz="0" w:space="0" w:color="auto"/>
        <w:bottom w:val="none" w:sz="0" w:space="0" w:color="auto"/>
        <w:right w:val="none" w:sz="0" w:space="0" w:color="auto"/>
      </w:divBdr>
    </w:div>
    <w:div w:id="1705247211">
      <w:bodyDiv w:val="1"/>
      <w:marLeft w:val="0"/>
      <w:marRight w:val="0"/>
      <w:marTop w:val="0"/>
      <w:marBottom w:val="0"/>
      <w:divBdr>
        <w:top w:val="none" w:sz="0" w:space="0" w:color="auto"/>
        <w:left w:val="none" w:sz="0" w:space="0" w:color="auto"/>
        <w:bottom w:val="none" w:sz="0" w:space="0" w:color="auto"/>
        <w:right w:val="none" w:sz="0" w:space="0" w:color="auto"/>
      </w:divBdr>
    </w:div>
    <w:div w:id="1714116539">
      <w:bodyDiv w:val="1"/>
      <w:marLeft w:val="0"/>
      <w:marRight w:val="0"/>
      <w:marTop w:val="0"/>
      <w:marBottom w:val="0"/>
      <w:divBdr>
        <w:top w:val="none" w:sz="0" w:space="0" w:color="auto"/>
        <w:left w:val="none" w:sz="0" w:space="0" w:color="auto"/>
        <w:bottom w:val="none" w:sz="0" w:space="0" w:color="auto"/>
        <w:right w:val="none" w:sz="0" w:space="0" w:color="auto"/>
      </w:divBdr>
    </w:div>
    <w:div w:id="1748965193">
      <w:bodyDiv w:val="1"/>
      <w:marLeft w:val="0"/>
      <w:marRight w:val="0"/>
      <w:marTop w:val="0"/>
      <w:marBottom w:val="0"/>
      <w:divBdr>
        <w:top w:val="none" w:sz="0" w:space="0" w:color="auto"/>
        <w:left w:val="none" w:sz="0" w:space="0" w:color="auto"/>
        <w:bottom w:val="none" w:sz="0" w:space="0" w:color="auto"/>
        <w:right w:val="none" w:sz="0" w:space="0" w:color="auto"/>
      </w:divBdr>
    </w:div>
    <w:div w:id="1775444726">
      <w:bodyDiv w:val="1"/>
      <w:marLeft w:val="0"/>
      <w:marRight w:val="0"/>
      <w:marTop w:val="0"/>
      <w:marBottom w:val="0"/>
      <w:divBdr>
        <w:top w:val="none" w:sz="0" w:space="0" w:color="auto"/>
        <w:left w:val="none" w:sz="0" w:space="0" w:color="auto"/>
        <w:bottom w:val="none" w:sz="0" w:space="0" w:color="auto"/>
        <w:right w:val="none" w:sz="0" w:space="0" w:color="auto"/>
      </w:divBdr>
    </w:div>
    <w:div w:id="1782411824">
      <w:bodyDiv w:val="1"/>
      <w:marLeft w:val="0"/>
      <w:marRight w:val="0"/>
      <w:marTop w:val="0"/>
      <w:marBottom w:val="0"/>
      <w:divBdr>
        <w:top w:val="none" w:sz="0" w:space="0" w:color="auto"/>
        <w:left w:val="none" w:sz="0" w:space="0" w:color="auto"/>
        <w:bottom w:val="none" w:sz="0" w:space="0" w:color="auto"/>
        <w:right w:val="none" w:sz="0" w:space="0" w:color="auto"/>
      </w:divBdr>
    </w:div>
    <w:div w:id="1782457231">
      <w:bodyDiv w:val="1"/>
      <w:marLeft w:val="0"/>
      <w:marRight w:val="0"/>
      <w:marTop w:val="0"/>
      <w:marBottom w:val="0"/>
      <w:divBdr>
        <w:top w:val="none" w:sz="0" w:space="0" w:color="auto"/>
        <w:left w:val="none" w:sz="0" w:space="0" w:color="auto"/>
        <w:bottom w:val="none" w:sz="0" w:space="0" w:color="auto"/>
        <w:right w:val="none" w:sz="0" w:space="0" w:color="auto"/>
      </w:divBdr>
      <w:divsChild>
        <w:div w:id="1308431913">
          <w:marLeft w:val="0"/>
          <w:marRight w:val="0"/>
          <w:marTop w:val="0"/>
          <w:marBottom w:val="0"/>
          <w:divBdr>
            <w:top w:val="none" w:sz="0" w:space="0" w:color="auto"/>
            <w:left w:val="none" w:sz="0" w:space="0" w:color="auto"/>
            <w:bottom w:val="none" w:sz="0" w:space="0" w:color="auto"/>
            <w:right w:val="none" w:sz="0" w:space="0" w:color="auto"/>
          </w:divBdr>
        </w:div>
        <w:div w:id="1019544726">
          <w:marLeft w:val="0"/>
          <w:marRight w:val="0"/>
          <w:marTop w:val="0"/>
          <w:marBottom w:val="0"/>
          <w:divBdr>
            <w:top w:val="none" w:sz="0" w:space="0" w:color="auto"/>
            <w:left w:val="none" w:sz="0" w:space="0" w:color="auto"/>
            <w:bottom w:val="none" w:sz="0" w:space="0" w:color="auto"/>
            <w:right w:val="none" w:sz="0" w:space="0" w:color="auto"/>
          </w:divBdr>
        </w:div>
      </w:divsChild>
    </w:div>
    <w:div w:id="1798253881">
      <w:bodyDiv w:val="1"/>
      <w:marLeft w:val="0"/>
      <w:marRight w:val="0"/>
      <w:marTop w:val="0"/>
      <w:marBottom w:val="0"/>
      <w:divBdr>
        <w:top w:val="none" w:sz="0" w:space="0" w:color="auto"/>
        <w:left w:val="none" w:sz="0" w:space="0" w:color="auto"/>
        <w:bottom w:val="none" w:sz="0" w:space="0" w:color="auto"/>
        <w:right w:val="none" w:sz="0" w:space="0" w:color="auto"/>
      </w:divBdr>
    </w:div>
    <w:div w:id="1835952323">
      <w:bodyDiv w:val="1"/>
      <w:marLeft w:val="0"/>
      <w:marRight w:val="0"/>
      <w:marTop w:val="0"/>
      <w:marBottom w:val="0"/>
      <w:divBdr>
        <w:top w:val="none" w:sz="0" w:space="0" w:color="auto"/>
        <w:left w:val="none" w:sz="0" w:space="0" w:color="auto"/>
        <w:bottom w:val="none" w:sz="0" w:space="0" w:color="auto"/>
        <w:right w:val="none" w:sz="0" w:space="0" w:color="auto"/>
      </w:divBdr>
      <w:divsChild>
        <w:div w:id="869224742">
          <w:marLeft w:val="336"/>
          <w:marRight w:val="0"/>
          <w:marTop w:val="120"/>
          <w:marBottom w:val="312"/>
          <w:divBdr>
            <w:top w:val="none" w:sz="0" w:space="0" w:color="auto"/>
            <w:left w:val="none" w:sz="0" w:space="0" w:color="auto"/>
            <w:bottom w:val="none" w:sz="0" w:space="0" w:color="auto"/>
            <w:right w:val="none" w:sz="0" w:space="0" w:color="auto"/>
          </w:divBdr>
          <w:divsChild>
            <w:div w:id="3415138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1024109">
      <w:bodyDiv w:val="1"/>
      <w:marLeft w:val="0"/>
      <w:marRight w:val="0"/>
      <w:marTop w:val="0"/>
      <w:marBottom w:val="0"/>
      <w:divBdr>
        <w:top w:val="none" w:sz="0" w:space="0" w:color="auto"/>
        <w:left w:val="none" w:sz="0" w:space="0" w:color="auto"/>
        <w:bottom w:val="none" w:sz="0" w:space="0" w:color="auto"/>
        <w:right w:val="none" w:sz="0" w:space="0" w:color="auto"/>
      </w:divBdr>
      <w:divsChild>
        <w:div w:id="161239579">
          <w:marLeft w:val="-120"/>
          <w:marRight w:val="0"/>
          <w:marTop w:val="0"/>
          <w:marBottom w:val="0"/>
          <w:divBdr>
            <w:top w:val="none" w:sz="0" w:space="0" w:color="auto"/>
            <w:left w:val="none" w:sz="0" w:space="0" w:color="auto"/>
            <w:bottom w:val="none" w:sz="0" w:space="0" w:color="auto"/>
            <w:right w:val="none" w:sz="0" w:space="0" w:color="auto"/>
          </w:divBdr>
        </w:div>
      </w:divsChild>
    </w:div>
    <w:div w:id="1873347982">
      <w:bodyDiv w:val="1"/>
      <w:marLeft w:val="0"/>
      <w:marRight w:val="0"/>
      <w:marTop w:val="0"/>
      <w:marBottom w:val="0"/>
      <w:divBdr>
        <w:top w:val="none" w:sz="0" w:space="0" w:color="auto"/>
        <w:left w:val="none" w:sz="0" w:space="0" w:color="auto"/>
        <w:bottom w:val="none" w:sz="0" w:space="0" w:color="auto"/>
        <w:right w:val="none" w:sz="0" w:space="0" w:color="auto"/>
      </w:divBdr>
    </w:div>
    <w:div w:id="1884438982">
      <w:bodyDiv w:val="1"/>
      <w:marLeft w:val="0"/>
      <w:marRight w:val="0"/>
      <w:marTop w:val="0"/>
      <w:marBottom w:val="0"/>
      <w:divBdr>
        <w:top w:val="none" w:sz="0" w:space="0" w:color="auto"/>
        <w:left w:val="none" w:sz="0" w:space="0" w:color="auto"/>
        <w:bottom w:val="none" w:sz="0" w:space="0" w:color="auto"/>
        <w:right w:val="none" w:sz="0" w:space="0" w:color="auto"/>
      </w:divBdr>
    </w:div>
    <w:div w:id="1885214629">
      <w:bodyDiv w:val="1"/>
      <w:marLeft w:val="0"/>
      <w:marRight w:val="0"/>
      <w:marTop w:val="0"/>
      <w:marBottom w:val="0"/>
      <w:divBdr>
        <w:top w:val="none" w:sz="0" w:space="0" w:color="auto"/>
        <w:left w:val="none" w:sz="0" w:space="0" w:color="auto"/>
        <w:bottom w:val="none" w:sz="0" w:space="0" w:color="auto"/>
        <w:right w:val="none" w:sz="0" w:space="0" w:color="auto"/>
      </w:divBdr>
    </w:div>
    <w:div w:id="1925145823">
      <w:bodyDiv w:val="1"/>
      <w:marLeft w:val="0"/>
      <w:marRight w:val="0"/>
      <w:marTop w:val="0"/>
      <w:marBottom w:val="0"/>
      <w:divBdr>
        <w:top w:val="none" w:sz="0" w:space="0" w:color="auto"/>
        <w:left w:val="none" w:sz="0" w:space="0" w:color="auto"/>
        <w:bottom w:val="none" w:sz="0" w:space="0" w:color="auto"/>
        <w:right w:val="none" w:sz="0" w:space="0" w:color="auto"/>
      </w:divBdr>
    </w:div>
    <w:div w:id="1938708552">
      <w:bodyDiv w:val="1"/>
      <w:marLeft w:val="0"/>
      <w:marRight w:val="0"/>
      <w:marTop w:val="0"/>
      <w:marBottom w:val="0"/>
      <w:divBdr>
        <w:top w:val="none" w:sz="0" w:space="0" w:color="auto"/>
        <w:left w:val="none" w:sz="0" w:space="0" w:color="auto"/>
        <w:bottom w:val="none" w:sz="0" w:space="0" w:color="auto"/>
        <w:right w:val="none" w:sz="0" w:space="0" w:color="auto"/>
      </w:divBdr>
    </w:div>
    <w:div w:id="1943805032">
      <w:bodyDiv w:val="1"/>
      <w:marLeft w:val="0"/>
      <w:marRight w:val="0"/>
      <w:marTop w:val="0"/>
      <w:marBottom w:val="0"/>
      <w:divBdr>
        <w:top w:val="none" w:sz="0" w:space="0" w:color="auto"/>
        <w:left w:val="none" w:sz="0" w:space="0" w:color="auto"/>
        <w:bottom w:val="none" w:sz="0" w:space="0" w:color="auto"/>
        <w:right w:val="none" w:sz="0" w:space="0" w:color="auto"/>
      </w:divBdr>
    </w:div>
    <w:div w:id="1959219619">
      <w:bodyDiv w:val="1"/>
      <w:marLeft w:val="0"/>
      <w:marRight w:val="0"/>
      <w:marTop w:val="0"/>
      <w:marBottom w:val="0"/>
      <w:divBdr>
        <w:top w:val="none" w:sz="0" w:space="0" w:color="auto"/>
        <w:left w:val="none" w:sz="0" w:space="0" w:color="auto"/>
        <w:bottom w:val="none" w:sz="0" w:space="0" w:color="auto"/>
        <w:right w:val="none" w:sz="0" w:space="0" w:color="auto"/>
      </w:divBdr>
    </w:div>
    <w:div w:id="1964191428">
      <w:bodyDiv w:val="1"/>
      <w:marLeft w:val="0"/>
      <w:marRight w:val="0"/>
      <w:marTop w:val="0"/>
      <w:marBottom w:val="0"/>
      <w:divBdr>
        <w:top w:val="none" w:sz="0" w:space="0" w:color="auto"/>
        <w:left w:val="none" w:sz="0" w:space="0" w:color="auto"/>
        <w:bottom w:val="none" w:sz="0" w:space="0" w:color="auto"/>
        <w:right w:val="none" w:sz="0" w:space="0" w:color="auto"/>
      </w:divBdr>
    </w:div>
    <w:div w:id="1972053783">
      <w:bodyDiv w:val="1"/>
      <w:marLeft w:val="0"/>
      <w:marRight w:val="0"/>
      <w:marTop w:val="0"/>
      <w:marBottom w:val="0"/>
      <w:divBdr>
        <w:top w:val="none" w:sz="0" w:space="0" w:color="auto"/>
        <w:left w:val="none" w:sz="0" w:space="0" w:color="auto"/>
        <w:bottom w:val="none" w:sz="0" w:space="0" w:color="auto"/>
        <w:right w:val="none" w:sz="0" w:space="0" w:color="auto"/>
      </w:divBdr>
    </w:div>
    <w:div w:id="2044018494">
      <w:bodyDiv w:val="1"/>
      <w:marLeft w:val="0"/>
      <w:marRight w:val="0"/>
      <w:marTop w:val="0"/>
      <w:marBottom w:val="0"/>
      <w:divBdr>
        <w:top w:val="none" w:sz="0" w:space="0" w:color="auto"/>
        <w:left w:val="none" w:sz="0" w:space="0" w:color="auto"/>
        <w:bottom w:val="none" w:sz="0" w:space="0" w:color="auto"/>
        <w:right w:val="none" w:sz="0" w:space="0" w:color="auto"/>
      </w:divBdr>
    </w:div>
    <w:div w:id="2053118480">
      <w:bodyDiv w:val="1"/>
      <w:marLeft w:val="0"/>
      <w:marRight w:val="0"/>
      <w:marTop w:val="0"/>
      <w:marBottom w:val="0"/>
      <w:divBdr>
        <w:top w:val="none" w:sz="0" w:space="0" w:color="auto"/>
        <w:left w:val="none" w:sz="0" w:space="0" w:color="auto"/>
        <w:bottom w:val="none" w:sz="0" w:space="0" w:color="auto"/>
        <w:right w:val="none" w:sz="0" w:space="0" w:color="auto"/>
      </w:divBdr>
    </w:div>
    <w:div w:id="2056196332">
      <w:bodyDiv w:val="1"/>
      <w:marLeft w:val="0"/>
      <w:marRight w:val="0"/>
      <w:marTop w:val="0"/>
      <w:marBottom w:val="0"/>
      <w:divBdr>
        <w:top w:val="none" w:sz="0" w:space="0" w:color="auto"/>
        <w:left w:val="none" w:sz="0" w:space="0" w:color="auto"/>
        <w:bottom w:val="none" w:sz="0" w:space="0" w:color="auto"/>
        <w:right w:val="none" w:sz="0" w:space="0" w:color="auto"/>
      </w:divBdr>
    </w:div>
    <w:div w:id="2100902935">
      <w:bodyDiv w:val="1"/>
      <w:marLeft w:val="0"/>
      <w:marRight w:val="0"/>
      <w:marTop w:val="0"/>
      <w:marBottom w:val="0"/>
      <w:divBdr>
        <w:top w:val="none" w:sz="0" w:space="0" w:color="auto"/>
        <w:left w:val="none" w:sz="0" w:space="0" w:color="auto"/>
        <w:bottom w:val="none" w:sz="0" w:space="0" w:color="auto"/>
        <w:right w:val="none" w:sz="0" w:space="0" w:color="auto"/>
      </w:divBdr>
    </w:div>
    <w:div w:id="2102295735">
      <w:bodyDiv w:val="1"/>
      <w:marLeft w:val="0"/>
      <w:marRight w:val="0"/>
      <w:marTop w:val="0"/>
      <w:marBottom w:val="0"/>
      <w:divBdr>
        <w:top w:val="none" w:sz="0" w:space="0" w:color="auto"/>
        <w:left w:val="none" w:sz="0" w:space="0" w:color="auto"/>
        <w:bottom w:val="none" w:sz="0" w:space="0" w:color="auto"/>
        <w:right w:val="none" w:sz="0" w:space="0" w:color="auto"/>
      </w:divBdr>
    </w:div>
    <w:div w:id="2107337909">
      <w:bodyDiv w:val="1"/>
      <w:marLeft w:val="0"/>
      <w:marRight w:val="0"/>
      <w:marTop w:val="0"/>
      <w:marBottom w:val="0"/>
      <w:divBdr>
        <w:top w:val="none" w:sz="0" w:space="0" w:color="auto"/>
        <w:left w:val="none" w:sz="0" w:space="0" w:color="auto"/>
        <w:bottom w:val="none" w:sz="0" w:space="0" w:color="auto"/>
        <w:right w:val="none" w:sz="0" w:space="0" w:color="auto"/>
      </w:divBdr>
    </w:div>
    <w:div w:id="2126541198">
      <w:bodyDiv w:val="1"/>
      <w:marLeft w:val="0"/>
      <w:marRight w:val="0"/>
      <w:marTop w:val="0"/>
      <w:marBottom w:val="0"/>
      <w:divBdr>
        <w:top w:val="none" w:sz="0" w:space="0" w:color="auto"/>
        <w:left w:val="none" w:sz="0" w:space="0" w:color="auto"/>
        <w:bottom w:val="none" w:sz="0" w:space="0" w:color="auto"/>
        <w:right w:val="none" w:sz="0" w:space="0" w:color="auto"/>
      </w:divBdr>
    </w:div>
    <w:div w:id="21432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4907-89BA-4D32-9AF8-82C995470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5858</Words>
  <Characters>33397</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2021-05-16T12:50:00Z</dcterms:created>
  <dcterms:modified xsi:type="dcterms:W3CDTF">2024-05-10T15:19:00Z</dcterms:modified>
</cp:coreProperties>
</file>